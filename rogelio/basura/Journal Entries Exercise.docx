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8130C5" w:rsidRPr="008130C5" w:rsidRDefault="008130C5" w:rsidP="008130C5">
      <w:pPr>
        <w:shd w:val="clear" w:color="auto" w:fill="989898"/>
        <w:spacing w:after="0" w:line="240" w:lineRule="auto"/>
        <w:outlineLvl w:val="0"/>
        <w:rPr>
          <w:rFonts w:ascii="Arial" w:eastAsia="Times New Roman" w:hAnsi="Arial" w:cs="Arial"/>
          <w:b/>
          <w:bCs/>
          <w:color w:val="383838"/>
          <w:kern w:val="36"/>
          <w:sz w:val="32"/>
          <w:szCs w:val="32"/>
        </w:rPr>
      </w:pPr>
      <w:r w:rsidRPr="008130C5">
        <w:rPr>
          <w:rFonts w:ascii="Arial" w:eastAsia="Times New Roman" w:hAnsi="Arial" w:cs="Arial"/>
          <w:b/>
          <w:bCs/>
          <w:color w:val="383838"/>
          <w:kern w:val="36"/>
          <w:sz w:val="32"/>
          <w:szCs w:val="32"/>
        </w:rPr>
        <w:fldChar w:fldCharType="begin"/>
      </w:r>
      <w:r w:rsidRPr="008130C5">
        <w:rPr>
          <w:rFonts w:ascii="Arial" w:eastAsia="Times New Roman" w:hAnsi="Arial" w:cs="Arial"/>
          <w:b/>
          <w:bCs/>
          <w:color w:val="383838"/>
          <w:kern w:val="36"/>
          <w:sz w:val="32"/>
          <w:szCs w:val="32"/>
        </w:rPr>
        <w:instrText xml:space="preserve"> HYPERLINK "http://www.accountingverse.com/accounting-basics/journal-entry-examples.html" </w:instrText>
      </w:r>
      <w:r w:rsidRPr="008130C5">
        <w:rPr>
          <w:rFonts w:ascii="Arial" w:eastAsia="Times New Roman" w:hAnsi="Arial" w:cs="Arial"/>
          <w:b/>
          <w:bCs/>
          <w:color w:val="383838"/>
          <w:kern w:val="36"/>
          <w:sz w:val="32"/>
          <w:szCs w:val="32"/>
        </w:rPr>
        <w:fldChar w:fldCharType="separate"/>
      </w:r>
      <w:r w:rsidRPr="008130C5">
        <w:rPr>
          <w:rFonts w:ascii="Arial" w:eastAsia="Times New Roman" w:hAnsi="Arial" w:cs="Arial"/>
          <w:b/>
          <w:bCs/>
          <w:color w:val="383838"/>
          <w:kern w:val="36"/>
          <w:sz w:val="32"/>
          <w:szCs w:val="32"/>
        </w:rPr>
        <w:t>Journal Entries: More Examples and Guides</w:t>
      </w:r>
      <w:r w:rsidRPr="008130C5">
        <w:rPr>
          <w:rFonts w:ascii="Arial" w:eastAsia="Times New Roman" w:hAnsi="Arial" w:cs="Arial"/>
          <w:b/>
          <w:bCs/>
          <w:color w:val="383838"/>
          <w:kern w:val="36"/>
          <w:sz w:val="32"/>
          <w:szCs w:val="32"/>
        </w:rPr>
        <w:fldChar w:fldCharType="end"/>
      </w:r>
    </w:p>
    <w:p w:rsidR="008130C5" w:rsidRPr="008130C5" w:rsidRDefault="008130C5" w:rsidP="008130C5">
      <w:pPr>
        <w:shd w:val="clear" w:color="auto" w:fill="989898"/>
        <w:spacing w:after="0" w:line="285" w:lineRule="atLeast"/>
        <w:jc w:val="both"/>
        <w:rPr>
          <w:ins w:id="1" w:author="Unknown"/>
          <w:rFonts w:ascii="Arial" w:eastAsia="Times New Roman" w:hAnsi="Arial" w:cs="Arial"/>
          <w:color w:val="383838"/>
          <w:sz w:val="18"/>
          <w:szCs w:val="18"/>
        </w:rPr>
      </w:pPr>
      <w:ins w:id="2" w:author="Unknown">
        <w:r w:rsidRPr="008130C5">
          <w:rPr>
            <w:rFonts w:ascii="Arial" w:eastAsia="Times New Roman" w:hAnsi="Arial" w:cs="Arial"/>
            <w:b/>
            <w:bCs/>
            <w:color w:val="383838"/>
            <w:sz w:val="18"/>
            <w:szCs w:val="18"/>
          </w:rPr>
          <w:t>For more practice</w:t>
        </w:r>
        <w:r w:rsidRPr="008130C5">
          <w:rPr>
            <w:rFonts w:ascii="Arial" w:eastAsia="Times New Roman" w:hAnsi="Arial" w:cs="Arial"/>
            <w:color w:val="383838"/>
            <w:sz w:val="18"/>
            <w:szCs w:val="18"/>
          </w:rPr>
          <w:t> and exposure in journalizing transactions, here is an illustrative case that includes business transactions and their journal entries.</w:t>
        </w:r>
      </w:ins>
    </w:p>
    <w:p w:rsidR="008130C5" w:rsidRPr="008130C5" w:rsidRDefault="008130C5" w:rsidP="008130C5">
      <w:pPr>
        <w:shd w:val="clear" w:color="auto" w:fill="989898"/>
        <w:spacing w:after="0" w:line="285" w:lineRule="atLeast"/>
        <w:jc w:val="both"/>
        <w:rPr>
          <w:ins w:id="3" w:author="Unknown"/>
          <w:rFonts w:ascii="Arial" w:eastAsia="Times New Roman" w:hAnsi="Arial" w:cs="Arial"/>
          <w:color w:val="383838"/>
          <w:sz w:val="18"/>
          <w:szCs w:val="18"/>
        </w:rPr>
      </w:pPr>
      <w:ins w:id="4" w:author="Unknown">
        <w:r w:rsidRPr="008130C5">
          <w:rPr>
            <w:rFonts w:ascii="Arial" w:eastAsia="Times New Roman" w:hAnsi="Arial" w:cs="Arial"/>
            <w:color w:val="383838"/>
            <w:sz w:val="18"/>
            <w:szCs w:val="18"/>
          </w:rPr>
          <w:t>The transactions pertain to Gray Specialized Repairs and Installation, an imaginary small </w:t>
        </w:r>
        <w:r w:rsidRPr="008130C5">
          <w:rPr>
            <w:rFonts w:ascii="Arial" w:eastAsia="Times New Roman" w:hAnsi="Arial" w:cs="Arial"/>
            <w:b/>
            <w:bCs/>
            <w:color w:val="383838"/>
            <w:sz w:val="18"/>
            <w:szCs w:val="18"/>
          </w:rPr>
          <w:t>sole proprietorship</w:t>
        </w:r>
        <w:r w:rsidRPr="008130C5">
          <w:rPr>
            <w:rFonts w:ascii="Arial" w:eastAsia="Times New Roman" w:hAnsi="Arial" w:cs="Arial"/>
            <w:color w:val="383838"/>
            <w:sz w:val="18"/>
            <w:szCs w:val="18"/>
          </w:rPr>
          <w:t> business. For account names, we will be using the </w:t>
        </w:r>
        <w:r w:rsidRPr="008130C5">
          <w:rPr>
            <w:rFonts w:ascii="Arial" w:eastAsia="Times New Roman" w:hAnsi="Arial" w:cs="Arial"/>
            <w:color w:val="383838"/>
            <w:sz w:val="18"/>
            <w:szCs w:val="18"/>
          </w:rPr>
          <w:fldChar w:fldCharType="begin"/>
        </w:r>
        <w:r w:rsidRPr="008130C5">
          <w:rPr>
            <w:rFonts w:ascii="Arial" w:eastAsia="Times New Roman" w:hAnsi="Arial" w:cs="Arial"/>
            <w:color w:val="383838"/>
            <w:sz w:val="18"/>
            <w:szCs w:val="18"/>
          </w:rPr>
          <w:instrText xml:space="preserve"> HYPERLINK "http://www.accountingvese.com/accounting-basics/chart-of-accounts.html" \t "_blank" </w:instrText>
        </w:r>
        <w:r w:rsidRPr="008130C5">
          <w:rPr>
            <w:rFonts w:ascii="Arial" w:eastAsia="Times New Roman" w:hAnsi="Arial" w:cs="Arial"/>
            <w:color w:val="383838"/>
            <w:sz w:val="18"/>
            <w:szCs w:val="18"/>
          </w:rPr>
          <w:fldChar w:fldCharType="separate"/>
        </w:r>
        <w:r w:rsidRPr="008130C5">
          <w:rPr>
            <w:rFonts w:ascii="Arial" w:eastAsia="Times New Roman" w:hAnsi="Arial" w:cs="Arial"/>
            <w:color w:val="145E89"/>
            <w:sz w:val="18"/>
            <w:szCs w:val="18"/>
          </w:rPr>
          <w:t>chart of accounts</w:t>
        </w:r>
        <w:r w:rsidRPr="008130C5">
          <w:rPr>
            <w:rFonts w:ascii="Arial" w:eastAsia="Times New Roman" w:hAnsi="Arial" w:cs="Arial"/>
            <w:color w:val="383838"/>
            <w:sz w:val="18"/>
            <w:szCs w:val="18"/>
          </w:rPr>
          <w:fldChar w:fldCharType="end"/>
        </w:r>
        <w:r w:rsidRPr="008130C5">
          <w:rPr>
            <w:rFonts w:ascii="Arial" w:eastAsia="Times New Roman" w:hAnsi="Arial" w:cs="Arial"/>
            <w:color w:val="383838"/>
            <w:sz w:val="18"/>
            <w:szCs w:val="18"/>
          </w:rPr>
          <w:t> presented in an earlier lesson. All activities are assumed and simplified for illustration purposes.</w:t>
        </w:r>
      </w:ins>
    </w:p>
    <w:p w:rsidR="008130C5" w:rsidRPr="008130C5" w:rsidRDefault="008130C5" w:rsidP="008130C5">
      <w:pPr>
        <w:shd w:val="clear" w:color="auto" w:fill="989898"/>
        <w:spacing w:after="0" w:line="285" w:lineRule="atLeast"/>
        <w:jc w:val="both"/>
        <w:rPr>
          <w:ins w:id="5" w:author="Unknown"/>
          <w:rFonts w:ascii="Arial" w:eastAsia="Times New Roman" w:hAnsi="Arial" w:cs="Arial"/>
          <w:color w:val="383838"/>
          <w:sz w:val="18"/>
          <w:szCs w:val="18"/>
        </w:rPr>
      </w:pPr>
      <w:ins w:id="6" w:author="Unknown">
        <w:r w:rsidRPr="008130C5">
          <w:rPr>
            <w:rFonts w:ascii="Arial" w:eastAsia="Times New Roman" w:hAnsi="Arial" w:cs="Arial"/>
            <w:b/>
            <w:bCs/>
            <w:color w:val="383838"/>
            <w:sz w:val="18"/>
            <w:szCs w:val="18"/>
          </w:rPr>
          <w:t>Note:</w:t>
        </w:r>
        <w:r w:rsidRPr="008130C5">
          <w:rPr>
            <w:rFonts w:ascii="Arial" w:eastAsia="Times New Roman" w:hAnsi="Arial" w:cs="Arial"/>
            <w:color w:val="383838"/>
            <w:sz w:val="18"/>
            <w:szCs w:val="18"/>
          </w:rPr>
          <w:t> We will also be using this set of transactions and journal entries in later lessons when we discuss the other steps of the accounting process.</w:t>
        </w:r>
      </w:ins>
    </w:p>
    <w:p w:rsidR="008130C5" w:rsidRPr="008130C5" w:rsidRDefault="008130C5" w:rsidP="008130C5">
      <w:pPr>
        <w:shd w:val="clear" w:color="auto" w:fill="989898"/>
        <w:spacing w:after="0" w:line="285" w:lineRule="atLeast"/>
        <w:jc w:val="both"/>
        <w:rPr>
          <w:ins w:id="7" w:author="Unknown"/>
          <w:rFonts w:ascii="Arial" w:eastAsia="Times New Roman" w:hAnsi="Arial" w:cs="Arial"/>
          <w:color w:val="383838"/>
          <w:sz w:val="18"/>
          <w:szCs w:val="18"/>
        </w:rPr>
      </w:pPr>
      <w:ins w:id="8" w:author="Unknown">
        <w:r w:rsidRPr="008130C5">
          <w:rPr>
            <w:rFonts w:ascii="Arial" w:eastAsia="Times New Roman" w:hAnsi="Arial" w:cs="Arial"/>
            <w:color w:val="383838"/>
            <w:sz w:val="18"/>
            <w:szCs w:val="18"/>
          </w:rPr>
          <w:t>So, let's start.</w:t>
        </w:r>
      </w:ins>
    </w:p>
    <w:p w:rsidR="008130C5" w:rsidRPr="008130C5" w:rsidRDefault="008130C5" w:rsidP="008130C5">
      <w:pPr>
        <w:shd w:val="clear" w:color="auto" w:fill="989898"/>
        <w:spacing w:after="0" w:line="285" w:lineRule="atLeast"/>
        <w:jc w:val="both"/>
        <w:rPr>
          <w:ins w:id="9" w:author="Unknown"/>
          <w:rFonts w:ascii="Arial" w:eastAsia="Times New Roman" w:hAnsi="Arial" w:cs="Arial"/>
          <w:color w:val="383838"/>
          <w:sz w:val="18"/>
          <w:szCs w:val="18"/>
        </w:rPr>
      </w:pPr>
      <w:ins w:id="10" w:author="Unknown">
        <w:r w:rsidRPr="008130C5">
          <w:rPr>
            <w:rFonts w:ascii="Arial" w:eastAsia="Times New Roman" w:hAnsi="Arial" w:cs="Arial"/>
            <w:b/>
            <w:bCs/>
            <w:color w:val="383838"/>
            <w:sz w:val="18"/>
            <w:szCs w:val="18"/>
          </w:rPr>
          <w:t>Transaction #1: </w:t>
        </w:r>
        <w:r w:rsidRPr="008130C5">
          <w:rPr>
            <w:rFonts w:ascii="Arial" w:eastAsia="Times New Roman" w:hAnsi="Arial" w:cs="Arial"/>
            <w:color w:val="383838"/>
            <w:sz w:val="18"/>
            <w:szCs w:val="18"/>
          </w:rPr>
          <w:t>On March 1, 2011, Mr. Donald Gray started an installation and repair business for specific types of equipment by investing $10,000. The journal entry would be to increase the company's Cash, and establish/increase the capital account of Mr. Gray; hence:</w:t>
        </w:r>
      </w:ins>
    </w:p>
    <w:tbl>
      <w:tblPr>
        <w:tblW w:w="0" w:type="auto"/>
        <w:shd w:val="clear" w:color="auto" w:fill="989898"/>
        <w:tblCellMar>
          <w:left w:w="0" w:type="dxa"/>
          <w:right w:w="0" w:type="dxa"/>
        </w:tblCellMar>
        <w:tblLook w:val="04A0" w:firstRow="1" w:lastRow="0" w:firstColumn="1" w:lastColumn="0" w:noHBand="0" w:noVBand="1"/>
      </w:tblPr>
      <w:tblGrid>
        <w:gridCol w:w="525"/>
        <w:gridCol w:w="293"/>
        <w:gridCol w:w="3675"/>
        <w:gridCol w:w="993"/>
        <w:gridCol w:w="993"/>
      </w:tblGrid>
      <w:tr w:rsidR="008130C5" w:rsidRPr="008130C5" w:rsidTr="008130C5">
        <w:trPr>
          <w:tblHeader/>
        </w:trPr>
        <w:tc>
          <w:tcPr>
            <w:tcW w:w="750" w:type="dxa"/>
            <w:gridSpan w:val="2"/>
            <w:tcBorders>
              <w:top w:val="single" w:sz="6" w:space="0" w:color="CCCCCC"/>
              <w:left w:val="single" w:sz="6" w:space="0" w:color="CCCCCC"/>
              <w:bottom w:val="single" w:sz="6" w:space="0" w:color="CCCCCC"/>
              <w:right w:val="single" w:sz="6" w:space="0" w:color="CCCCCC"/>
            </w:tcBorders>
            <w:shd w:val="clear" w:color="auto" w:fill="D3FEC5"/>
            <w:tcMar>
              <w:top w:w="72" w:type="dxa"/>
              <w:left w:w="72" w:type="dxa"/>
              <w:bottom w:w="72" w:type="dxa"/>
              <w:right w:w="72" w:type="dxa"/>
            </w:tcMar>
            <w:vAlign w:val="center"/>
            <w:hideMark/>
          </w:tcPr>
          <w:p w:rsidR="008130C5" w:rsidRPr="008130C5" w:rsidRDefault="008130C5" w:rsidP="008130C5">
            <w:pPr>
              <w:spacing w:after="0" w:line="288" w:lineRule="atLeast"/>
              <w:ind w:left="24" w:right="24"/>
              <w:jc w:val="center"/>
              <w:rPr>
                <w:rFonts w:ascii="Arial" w:eastAsia="Times New Roman" w:hAnsi="Arial" w:cs="Arial"/>
                <w:b/>
                <w:bCs/>
                <w:color w:val="383838"/>
                <w:sz w:val="18"/>
                <w:szCs w:val="18"/>
              </w:rPr>
            </w:pPr>
            <w:r w:rsidRPr="008130C5">
              <w:rPr>
                <w:rFonts w:ascii="Arial" w:eastAsia="Times New Roman" w:hAnsi="Arial" w:cs="Arial"/>
                <w:b/>
                <w:bCs/>
                <w:color w:val="383838"/>
                <w:sz w:val="18"/>
                <w:szCs w:val="18"/>
              </w:rPr>
              <w:t>Date</w:t>
            </w:r>
            <w:r w:rsidRPr="008130C5">
              <w:rPr>
                <w:rFonts w:ascii="Arial" w:eastAsia="Times New Roman" w:hAnsi="Arial" w:cs="Arial"/>
                <w:b/>
                <w:bCs/>
                <w:color w:val="383838"/>
                <w:sz w:val="13"/>
                <w:szCs w:val="13"/>
              </w:rPr>
              <w:br/>
              <w:t>2011</w:t>
            </w:r>
          </w:p>
        </w:tc>
        <w:tc>
          <w:tcPr>
            <w:tcW w:w="3675" w:type="dxa"/>
            <w:tcBorders>
              <w:top w:val="single" w:sz="6" w:space="0" w:color="CCCCCC"/>
              <w:left w:val="single" w:sz="6" w:space="0" w:color="CCCCCC"/>
              <w:bottom w:val="single" w:sz="6" w:space="0" w:color="CCCCCC"/>
              <w:right w:val="single" w:sz="6" w:space="0" w:color="CCCCCC"/>
            </w:tcBorders>
            <w:shd w:val="clear" w:color="auto" w:fill="D3FEC5"/>
            <w:tcMar>
              <w:top w:w="72" w:type="dxa"/>
              <w:left w:w="72" w:type="dxa"/>
              <w:bottom w:w="72"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b/>
                <w:bCs/>
                <w:color w:val="383838"/>
                <w:sz w:val="18"/>
                <w:szCs w:val="18"/>
              </w:rPr>
            </w:pPr>
            <w:r w:rsidRPr="008130C5">
              <w:rPr>
                <w:rFonts w:ascii="Arial" w:eastAsia="Times New Roman" w:hAnsi="Arial" w:cs="Arial"/>
                <w:b/>
                <w:bCs/>
                <w:color w:val="383838"/>
                <w:sz w:val="18"/>
                <w:szCs w:val="18"/>
              </w:rPr>
              <w:t>Particulars</w:t>
            </w:r>
          </w:p>
        </w:tc>
        <w:tc>
          <w:tcPr>
            <w:tcW w:w="930" w:type="dxa"/>
            <w:tcBorders>
              <w:top w:val="single" w:sz="6" w:space="0" w:color="CCCCCC"/>
              <w:left w:val="single" w:sz="6" w:space="0" w:color="CCCCCC"/>
              <w:bottom w:val="single" w:sz="6" w:space="0" w:color="CCCCCC"/>
              <w:right w:val="single" w:sz="6" w:space="0" w:color="CCCCCC"/>
            </w:tcBorders>
            <w:shd w:val="clear" w:color="auto" w:fill="D3FEC5"/>
            <w:tcMar>
              <w:top w:w="72" w:type="dxa"/>
              <w:left w:w="72" w:type="dxa"/>
              <w:bottom w:w="72"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b/>
                <w:bCs/>
                <w:color w:val="383838"/>
                <w:sz w:val="18"/>
                <w:szCs w:val="18"/>
              </w:rPr>
            </w:pPr>
            <w:r w:rsidRPr="008130C5">
              <w:rPr>
                <w:rFonts w:ascii="Arial" w:eastAsia="Times New Roman" w:hAnsi="Arial" w:cs="Arial"/>
                <w:b/>
                <w:bCs/>
                <w:color w:val="383838"/>
                <w:sz w:val="18"/>
                <w:szCs w:val="18"/>
              </w:rPr>
              <w:t>Debit</w:t>
            </w:r>
          </w:p>
        </w:tc>
        <w:tc>
          <w:tcPr>
            <w:tcW w:w="930" w:type="dxa"/>
            <w:tcBorders>
              <w:top w:val="single" w:sz="6" w:space="0" w:color="CCCCCC"/>
              <w:left w:val="single" w:sz="6" w:space="0" w:color="CCCCCC"/>
              <w:bottom w:val="single" w:sz="6" w:space="0" w:color="CCCCCC"/>
              <w:right w:val="single" w:sz="6" w:space="0" w:color="CCCCCC"/>
            </w:tcBorders>
            <w:shd w:val="clear" w:color="auto" w:fill="D3FEC5"/>
            <w:tcMar>
              <w:top w:w="72" w:type="dxa"/>
              <w:left w:w="72" w:type="dxa"/>
              <w:bottom w:w="72"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b/>
                <w:bCs/>
                <w:color w:val="383838"/>
                <w:sz w:val="18"/>
                <w:szCs w:val="18"/>
              </w:rPr>
            </w:pPr>
            <w:r w:rsidRPr="008130C5">
              <w:rPr>
                <w:rFonts w:ascii="Arial" w:eastAsia="Times New Roman" w:hAnsi="Arial" w:cs="Arial"/>
                <w:b/>
                <w:bCs/>
                <w:color w:val="383838"/>
                <w:sz w:val="18"/>
                <w:szCs w:val="18"/>
              </w:rPr>
              <w:t>Credit</w:t>
            </w:r>
          </w:p>
        </w:tc>
      </w:tr>
      <w:tr w:rsidR="008130C5" w:rsidRPr="008130C5" w:rsidTr="008130C5">
        <w:tc>
          <w:tcPr>
            <w:tcW w:w="525" w:type="dxa"/>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r w:rsidRPr="008130C5">
              <w:rPr>
                <w:rFonts w:ascii="Arial" w:eastAsia="Times New Roman" w:hAnsi="Arial" w:cs="Arial"/>
                <w:color w:val="383838"/>
                <w:sz w:val="18"/>
                <w:szCs w:val="18"/>
              </w:rPr>
              <w:t>Mar</w:t>
            </w:r>
          </w:p>
        </w:tc>
        <w:tc>
          <w:tcPr>
            <w:tcW w:w="225" w:type="dxa"/>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r w:rsidRPr="008130C5">
              <w:rPr>
                <w:rFonts w:ascii="Arial" w:eastAsia="Times New Roman" w:hAnsi="Arial" w:cs="Arial"/>
                <w:color w:val="383838"/>
                <w:sz w:val="18"/>
                <w:szCs w:val="18"/>
              </w:rPr>
              <w:t>1</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rPr>
                <w:rFonts w:ascii="Arial" w:eastAsia="Times New Roman" w:hAnsi="Arial" w:cs="Arial"/>
                <w:color w:val="383838"/>
                <w:sz w:val="18"/>
                <w:szCs w:val="18"/>
              </w:rPr>
            </w:pPr>
            <w:r w:rsidRPr="008130C5">
              <w:rPr>
                <w:rFonts w:ascii="Arial" w:eastAsia="Times New Roman" w:hAnsi="Arial" w:cs="Arial"/>
                <w:color w:val="383838"/>
                <w:sz w:val="18"/>
                <w:szCs w:val="18"/>
              </w:rPr>
              <w:t>Cash</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10,000.00</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r>
      <w:tr w:rsidR="008130C5" w:rsidRPr="008130C5" w:rsidTr="008130C5">
        <w:tc>
          <w:tcPr>
            <w:tcW w:w="0" w:type="auto"/>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rPr>
                <w:rFonts w:ascii="Arial" w:eastAsia="Times New Roman" w:hAnsi="Arial" w:cs="Arial"/>
                <w:color w:val="383838"/>
                <w:sz w:val="18"/>
                <w:szCs w:val="18"/>
              </w:rPr>
            </w:pPr>
            <w:r w:rsidRPr="008130C5">
              <w:rPr>
                <w:rFonts w:ascii="Arial" w:eastAsia="Times New Roman" w:hAnsi="Arial" w:cs="Arial"/>
                <w:color w:val="383838"/>
                <w:sz w:val="18"/>
                <w:szCs w:val="18"/>
              </w:rPr>
              <w:t>      Mr. Gray, Capital</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10,000.00</w:t>
            </w:r>
          </w:p>
        </w:tc>
      </w:tr>
    </w:tbl>
    <w:p w:rsidR="008130C5" w:rsidRPr="008130C5" w:rsidRDefault="008130C5" w:rsidP="008130C5">
      <w:pPr>
        <w:shd w:val="clear" w:color="auto" w:fill="989898"/>
        <w:spacing w:after="0" w:line="285" w:lineRule="atLeast"/>
        <w:jc w:val="both"/>
        <w:rPr>
          <w:ins w:id="11" w:author="Unknown"/>
          <w:rFonts w:ascii="Arial" w:eastAsia="Times New Roman" w:hAnsi="Arial" w:cs="Arial"/>
          <w:color w:val="383838"/>
          <w:sz w:val="18"/>
          <w:szCs w:val="18"/>
        </w:rPr>
      </w:pPr>
      <w:ins w:id="12" w:author="Unknown">
        <w:r w:rsidRPr="008130C5">
          <w:rPr>
            <w:rFonts w:ascii="Arial" w:eastAsia="Times New Roman" w:hAnsi="Arial" w:cs="Arial"/>
            <w:b/>
            <w:bCs/>
            <w:color w:val="383838"/>
            <w:sz w:val="18"/>
            <w:szCs w:val="18"/>
          </w:rPr>
          <w:t>Transaction #2:</w:t>
        </w:r>
        <w:r w:rsidRPr="008130C5">
          <w:rPr>
            <w:rFonts w:ascii="Arial" w:eastAsia="Times New Roman" w:hAnsi="Arial" w:cs="Arial"/>
            <w:color w:val="383838"/>
            <w:sz w:val="18"/>
            <w:szCs w:val="18"/>
          </w:rPr>
          <w:t> On March 5, the company acquired a $12,000 bank loan; the entire amount plus a 10% interest is payable after 12 months. Again, the company received cash so we increase it by debiting the account. The company now has a liability (Loans Payable). We increase it by crediting the liability account.</w:t>
        </w:r>
      </w:ins>
    </w:p>
    <w:tbl>
      <w:tblPr>
        <w:tblW w:w="0" w:type="auto"/>
        <w:shd w:val="clear" w:color="auto" w:fill="989898"/>
        <w:tblCellMar>
          <w:left w:w="0" w:type="dxa"/>
          <w:right w:w="0" w:type="dxa"/>
        </w:tblCellMar>
        <w:tblLook w:val="04A0" w:firstRow="1" w:lastRow="0" w:firstColumn="1" w:lastColumn="0" w:noHBand="0" w:noVBand="1"/>
      </w:tblPr>
      <w:tblGrid>
        <w:gridCol w:w="525"/>
        <w:gridCol w:w="293"/>
        <w:gridCol w:w="3675"/>
        <w:gridCol w:w="993"/>
        <w:gridCol w:w="993"/>
      </w:tblGrid>
      <w:tr w:rsidR="008130C5" w:rsidRPr="008130C5" w:rsidTr="008130C5">
        <w:tc>
          <w:tcPr>
            <w:tcW w:w="525" w:type="dxa"/>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c>
          <w:tcPr>
            <w:tcW w:w="225" w:type="dxa"/>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r w:rsidRPr="008130C5">
              <w:rPr>
                <w:rFonts w:ascii="Arial" w:eastAsia="Times New Roman" w:hAnsi="Arial" w:cs="Arial"/>
                <w:color w:val="383838"/>
                <w:sz w:val="18"/>
                <w:szCs w:val="18"/>
              </w:rPr>
              <w:t>5</w:t>
            </w:r>
          </w:p>
        </w:tc>
        <w:tc>
          <w:tcPr>
            <w:tcW w:w="3675"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rPr>
                <w:rFonts w:ascii="Arial" w:eastAsia="Times New Roman" w:hAnsi="Arial" w:cs="Arial"/>
                <w:color w:val="383838"/>
                <w:sz w:val="18"/>
                <w:szCs w:val="18"/>
              </w:rPr>
            </w:pPr>
            <w:r w:rsidRPr="008130C5">
              <w:rPr>
                <w:rFonts w:ascii="Arial" w:eastAsia="Times New Roman" w:hAnsi="Arial" w:cs="Arial"/>
                <w:color w:val="383838"/>
                <w:sz w:val="18"/>
                <w:szCs w:val="18"/>
              </w:rPr>
              <w:t>Cash</w:t>
            </w:r>
          </w:p>
        </w:tc>
        <w:tc>
          <w:tcPr>
            <w:tcW w:w="930"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12,000.00</w:t>
            </w:r>
          </w:p>
        </w:tc>
        <w:tc>
          <w:tcPr>
            <w:tcW w:w="930"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r>
      <w:tr w:rsidR="008130C5" w:rsidRPr="008130C5" w:rsidTr="008130C5">
        <w:tc>
          <w:tcPr>
            <w:tcW w:w="0" w:type="auto"/>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rPr>
                <w:rFonts w:ascii="Arial" w:eastAsia="Times New Roman" w:hAnsi="Arial" w:cs="Arial"/>
                <w:color w:val="383838"/>
                <w:sz w:val="18"/>
                <w:szCs w:val="18"/>
              </w:rPr>
            </w:pPr>
            <w:r w:rsidRPr="008130C5">
              <w:rPr>
                <w:rFonts w:ascii="Arial" w:eastAsia="Times New Roman" w:hAnsi="Arial" w:cs="Arial"/>
                <w:color w:val="383838"/>
                <w:sz w:val="18"/>
                <w:szCs w:val="18"/>
              </w:rPr>
              <w:t>      Loans Payable</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12,000.00</w:t>
            </w:r>
          </w:p>
        </w:tc>
      </w:tr>
    </w:tbl>
    <w:p w:rsidR="008130C5" w:rsidRPr="008130C5" w:rsidRDefault="008130C5" w:rsidP="008130C5">
      <w:pPr>
        <w:shd w:val="clear" w:color="auto" w:fill="989898"/>
        <w:spacing w:after="0" w:line="285" w:lineRule="atLeast"/>
        <w:jc w:val="both"/>
        <w:rPr>
          <w:ins w:id="13" w:author="Unknown"/>
          <w:rFonts w:ascii="Arial" w:eastAsia="Times New Roman" w:hAnsi="Arial" w:cs="Arial"/>
          <w:color w:val="383838"/>
          <w:sz w:val="18"/>
          <w:szCs w:val="18"/>
        </w:rPr>
      </w:pPr>
      <w:ins w:id="14" w:author="Unknown">
        <w:r w:rsidRPr="008130C5">
          <w:rPr>
            <w:rFonts w:ascii="Arial" w:eastAsia="Times New Roman" w:hAnsi="Arial" w:cs="Arial"/>
            <w:b/>
            <w:bCs/>
            <w:color w:val="383838"/>
            <w:sz w:val="18"/>
            <w:szCs w:val="18"/>
          </w:rPr>
          <w:t>Transaction #3:</w:t>
        </w:r>
        <w:r w:rsidRPr="008130C5">
          <w:rPr>
            <w:rFonts w:ascii="Arial" w:eastAsia="Times New Roman" w:hAnsi="Arial" w:cs="Arial"/>
            <w:color w:val="383838"/>
            <w:sz w:val="18"/>
            <w:szCs w:val="18"/>
          </w:rPr>
          <w:t> On that same day, Gray Specialized Repairs and Installation paid registration and licensing fees for the business, $370. First, we will debit the expense (to increase an expense, you debit it); and then, credit Cash to record the decrease as a result of the payment.</w:t>
        </w:r>
      </w:ins>
    </w:p>
    <w:tbl>
      <w:tblPr>
        <w:tblW w:w="0" w:type="auto"/>
        <w:shd w:val="clear" w:color="auto" w:fill="989898"/>
        <w:tblCellMar>
          <w:left w:w="0" w:type="dxa"/>
          <w:right w:w="0" w:type="dxa"/>
        </w:tblCellMar>
        <w:tblLook w:val="04A0" w:firstRow="1" w:lastRow="0" w:firstColumn="1" w:lastColumn="0" w:noHBand="0" w:noVBand="1"/>
      </w:tblPr>
      <w:tblGrid>
        <w:gridCol w:w="525"/>
        <w:gridCol w:w="293"/>
        <w:gridCol w:w="3675"/>
        <w:gridCol w:w="930"/>
        <w:gridCol w:w="930"/>
      </w:tblGrid>
      <w:tr w:rsidR="008130C5" w:rsidRPr="008130C5" w:rsidTr="008130C5">
        <w:tc>
          <w:tcPr>
            <w:tcW w:w="525" w:type="dxa"/>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c>
          <w:tcPr>
            <w:tcW w:w="225" w:type="dxa"/>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r w:rsidRPr="008130C5">
              <w:rPr>
                <w:rFonts w:ascii="Arial" w:eastAsia="Times New Roman" w:hAnsi="Arial" w:cs="Arial"/>
                <w:color w:val="383838"/>
                <w:sz w:val="18"/>
                <w:szCs w:val="18"/>
              </w:rPr>
              <w:t>5</w:t>
            </w:r>
          </w:p>
        </w:tc>
        <w:tc>
          <w:tcPr>
            <w:tcW w:w="3675"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rPr>
                <w:rFonts w:ascii="Arial" w:eastAsia="Times New Roman" w:hAnsi="Arial" w:cs="Arial"/>
                <w:color w:val="383838"/>
                <w:sz w:val="18"/>
                <w:szCs w:val="18"/>
              </w:rPr>
            </w:pPr>
            <w:r w:rsidRPr="008130C5">
              <w:rPr>
                <w:rFonts w:ascii="Arial" w:eastAsia="Times New Roman" w:hAnsi="Arial" w:cs="Arial"/>
                <w:color w:val="383838"/>
                <w:sz w:val="18"/>
                <w:szCs w:val="18"/>
              </w:rPr>
              <w:t>Taxes and Licenses</w:t>
            </w:r>
          </w:p>
        </w:tc>
        <w:tc>
          <w:tcPr>
            <w:tcW w:w="930"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370.00</w:t>
            </w:r>
          </w:p>
        </w:tc>
        <w:tc>
          <w:tcPr>
            <w:tcW w:w="930"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r>
      <w:tr w:rsidR="008130C5" w:rsidRPr="008130C5" w:rsidTr="008130C5">
        <w:tc>
          <w:tcPr>
            <w:tcW w:w="0" w:type="auto"/>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rPr>
                <w:rFonts w:ascii="Arial" w:eastAsia="Times New Roman" w:hAnsi="Arial" w:cs="Arial"/>
                <w:color w:val="383838"/>
                <w:sz w:val="18"/>
                <w:szCs w:val="18"/>
              </w:rPr>
            </w:pPr>
            <w:r w:rsidRPr="008130C5">
              <w:rPr>
                <w:rFonts w:ascii="Arial" w:eastAsia="Times New Roman" w:hAnsi="Arial" w:cs="Arial"/>
                <w:color w:val="383838"/>
                <w:sz w:val="18"/>
                <w:szCs w:val="18"/>
              </w:rPr>
              <w:t>      Cash</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370.00</w:t>
            </w:r>
          </w:p>
        </w:tc>
      </w:tr>
    </w:tbl>
    <w:p w:rsidR="008130C5" w:rsidRPr="008130C5" w:rsidRDefault="008130C5" w:rsidP="008130C5">
      <w:pPr>
        <w:shd w:val="clear" w:color="auto" w:fill="989898"/>
        <w:spacing w:after="0" w:line="285" w:lineRule="atLeast"/>
        <w:jc w:val="both"/>
        <w:rPr>
          <w:ins w:id="15" w:author="Unknown"/>
          <w:rFonts w:ascii="Arial" w:eastAsia="Times New Roman" w:hAnsi="Arial" w:cs="Arial"/>
          <w:color w:val="383838"/>
          <w:sz w:val="18"/>
          <w:szCs w:val="18"/>
        </w:rPr>
      </w:pPr>
      <w:ins w:id="16" w:author="Unknown">
        <w:r w:rsidRPr="008130C5">
          <w:rPr>
            <w:rFonts w:ascii="Arial" w:eastAsia="Times New Roman" w:hAnsi="Arial" w:cs="Arial"/>
            <w:b/>
            <w:bCs/>
            <w:color w:val="383838"/>
            <w:sz w:val="18"/>
            <w:szCs w:val="18"/>
          </w:rPr>
          <w:t>Transaction #4:</w:t>
        </w:r>
        <w:r w:rsidRPr="008130C5">
          <w:rPr>
            <w:rFonts w:ascii="Arial" w:eastAsia="Times New Roman" w:hAnsi="Arial" w:cs="Arial"/>
            <w:color w:val="383838"/>
            <w:sz w:val="18"/>
            <w:szCs w:val="18"/>
          </w:rPr>
          <w:t> On March 6, the company acquired tables, chairs, shelves, and other fixtures for a total of $3,000. The entire amount was paid in cash. There is an increase in an asset account (Furniture and Fixtures) in exchange for a decrease in another asset account (Cash).</w:t>
        </w:r>
      </w:ins>
    </w:p>
    <w:tbl>
      <w:tblPr>
        <w:tblW w:w="0" w:type="auto"/>
        <w:shd w:val="clear" w:color="auto" w:fill="989898"/>
        <w:tblCellMar>
          <w:left w:w="0" w:type="dxa"/>
          <w:right w:w="0" w:type="dxa"/>
        </w:tblCellMar>
        <w:tblLook w:val="04A0" w:firstRow="1" w:lastRow="0" w:firstColumn="1" w:lastColumn="0" w:noHBand="0" w:noVBand="1"/>
      </w:tblPr>
      <w:tblGrid>
        <w:gridCol w:w="525"/>
        <w:gridCol w:w="293"/>
        <w:gridCol w:w="3675"/>
        <w:gridCol w:w="930"/>
        <w:gridCol w:w="930"/>
      </w:tblGrid>
      <w:tr w:rsidR="008130C5" w:rsidRPr="008130C5" w:rsidTr="008130C5">
        <w:tc>
          <w:tcPr>
            <w:tcW w:w="525" w:type="dxa"/>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c>
          <w:tcPr>
            <w:tcW w:w="225" w:type="dxa"/>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r w:rsidRPr="008130C5">
              <w:rPr>
                <w:rFonts w:ascii="Arial" w:eastAsia="Times New Roman" w:hAnsi="Arial" w:cs="Arial"/>
                <w:color w:val="383838"/>
                <w:sz w:val="18"/>
                <w:szCs w:val="18"/>
              </w:rPr>
              <w:t>6</w:t>
            </w:r>
          </w:p>
        </w:tc>
        <w:tc>
          <w:tcPr>
            <w:tcW w:w="3675"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rPr>
                <w:rFonts w:ascii="Arial" w:eastAsia="Times New Roman" w:hAnsi="Arial" w:cs="Arial"/>
                <w:color w:val="383838"/>
                <w:sz w:val="18"/>
                <w:szCs w:val="18"/>
              </w:rPr>
            </w:pPr>
            <w:r w:rsidRPr="008130C5">
              <w:rPr>
                <w:rFonts w:ascii="Arial" w:eastAsia="Times New Roman" w:hAnsi="Arial" w:cs="Arial"/>
                <w:color w:val="383838"/>
                <w:sz w:val="18"/>
                <w:szCs w:val="18"/>
              </w:rPr>
              <w:t>Furniture and Fixtures</w:t>
            </w:r>
          </w:p>
        </w:tc>
        <w:tc>
          <w:tcPr>
            <w:tcW w:w="930"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3,000.00</w:t>
            </w:r>
          </w:p>
        </w:tc>
        <w:tc>
          <w:tcPr>
            <w:tcW w:w="930"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r>
      <w:tr w:rsidR="008130C5" w:rsidRPr="008130C5" w:rsidTr="008130C5">
        <w:tc>
          <w:tcPr>
            <w:tcW w:w="0" w:type="auto"/>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rPr>
                <w:rFonts w:ascii="Arial" w:eastAsia="Times New Roman" w:hAnsi="Arial" w:cs="Arial"/>
                <w:color w:val="383838"/>
                <w:sz w:val="18"/>
                <w:szCs w:val="18"/>
              </w:rPr>
            </w:pPr>
            <w:r w:rsidRPr="008130C5">
              <w:rPr>
                <w:rFonts w:ascii="Arial" w:eastAsia="Times New Roman" w:hAnsi="Arial" w:cs="Arial"/>
                <w:color w:val="383838"/>
                <w:sz w:val="18"/>
                <w:szCs w:val="18"/>
              </w:rPr>
              <w:t>      Cash</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3,000.00</w:t>
            </w:r>
          </w:p>
        </w:tc>
      </w:tr>
    </w:tbl>
    <w:p w:rsidR="008130C5" w:rsidRPr="008130C5" w:rsidRDefault="008130C5" w:rsidP="008130C5">
      <w:pPr>
        <w:shd w:val="clear" w:color="auto" w:fill="989898"/>
        <w:spacing w:after="0" w:line="285" w:lineRule="atLeast"/>
        <w:jc w:val="both"/>
        <w:rPr>
          <w:ins w:id="17" w:author="Unknown"/>
          <w:rFonts w:ascii="Arial" w:eastAsia="Times New Roman" w:hAnsi="Arial" w:cs="Arial"/>
          <w:color w:val="383838"/>
          <w:sz w:val="18"/>
          <w:szCs w:val="18"/>
        </w:rPr>
      </w:pPr>
      <w:ins w:id="18" w:author="Unknown">
        <w:r w:rsidRPr="008130C5">
          <w:rPr>
            <w:rFonts w:ascii="Arial" w:eastAsia="Times New Roman" w:hAnsi="Arial" w:cs="Arial"/>
            <w:b/>
            <w:bCs/>
            <w:color w:val="383838"/>
            <w:sz w:val="18"/>
            <w:szCs w:val="18"/>
          </w:rPr>
          <w:t>Transaction #5:</w:t>
        </w:r>
        <w:r w:rsidRPr="008130C5">
          <w:rPr>
            <w:rFonts w:ascii="Arial" w:eastAsia="Times New Roman" w:hAnsi="Arial" w:cs="Arial"/>
            <w:color w:val="383838"/>
            <w:sz w:val="18"/>
            <w:szCs w:val="18"/>
          </w:rPr>
          <w:t> On March 7, the company acquired service equipment at $16,000. The company paid a 50% down payment and the balance will be paid after 60 days. This will result in a compound journal entry. There is an </w:t>
        </w:r>
        <w:r w:rsidRPr="008130C5">
          <w:rPr>
            <w:rFonts w:ascii="Arial" w:eastAsia="Times New Roman" w:hAnsi="Arial" w:cs="Arial"/>
            <w:i/>
            <w:iCs/>
            <w:color w:val="383838"/>
            <w:sz w:val="18"/>
            <w:szCs w:val="18"/>
          </w:rPr>
          <w:t>increase </w:t>
        </w:r>
        <w:r w:rsidRPr="008130C5">
          <w:rPr>
            <w:rFonts w:ascii="Arial" w:eastAsia="Times New Roman" w:hAnsi="Arial" w:cs="Arial"/>
            <w:color w:val="383838"/>
            <w:sz w:val="18"/>
            <w:szCs w:val="18"/>
          </w:rPr>
          <w:t>in an</w:t>
        </w:r>
        <w:r w:rsidRPr="008130C5">
          <w:rPr>
            <w:rFonts w:ascii="Arial" w:eastAsia="Times New Roman" w:hAnsi="Arial" w:cs="Arial"/>
            <w:i/>
            <w:iCs/>
            <w:color w:val="383838"/>
            <w:sz w:val="18"/>
            <w:szCs w:val="18"/>
          </w:rPr>
          <w:t> asset</w:t>
        </w:r>
        <w:r w:rsidRPr="008130C5">
          <w:rPr>
            <w:rFonts w:ascii="Arial" w:eastAsia="Times New Roman" w:hAnsi="Arial" w:cs="Arial"/>
            <w:color w:val="383838"/>
            <w:sz w:val="18"/>
            <w:szCs w:val="18"/>
          </w:rPr>
          <w:t> account (</w:t>
        </w:r>
        <w:r w:rsidRPr="008130C5">
          <w:rPr>
            <w:rFonts w:ascii="Arial" w:eastAsia="Times New Roman" w:hAnsi="Arial" w:cs="Arial"/>
            <w:i/>
            <w:iCs/>
            <w:color w:val="383838"/>
            <w:sz w:val="18"/>
            <w:szCs w:val="18"/>
          </w:rPr>
          <w:t>debit </w:t>
        </w:r>
        <w:r w:rsidRPr="008130C5">
          <w:rPr>
            <w:rFonts w:ascii="Arial" w:eastAsia="Times New Roman" w:hAnsi="Arial" w:cs="Arial"/>
            <w:color w:val="383838"/>
            <w:sz w:val="18"/>
            <w:szCs w:val="18"/>
          </w:rPr>
          <w:t>Service Equipment, $16,000), a </w:t>
        </w:r>
        <w:r w:rsidRPr="008130C5">
          <w:rPr>
            <w:rFonts w:ascii="Arial" w:eastAsia="Times New Roman" w:hAnsi="Arial" w:cs="Arial"/>
            <w:i/>
            <w:iCs/>
            <w:color w:val="383838"/>
            <w:sz w:val="18"/>
            <w:szCs w:val="18"/>
          </w:rPr>
          <w:t>decrease</w:t>
        </w:r>
        <w:r w:rsidRPr="008130C5">
          <w:rPr>
            <w:rFonts w:ascii="Arial" w:eastAsia="Times New Roman" w:hAnsi="Arial" w:cs="Arial"/>
            <w:color w:val="383838"/>
            <w:sz w:val="18"/>
            <w:szCs w:val="18"/>
          </w:rPr>
          <w:t> in another </w:t>
        </w:r>
        <w:r w:rsidRPr="008130C5">
          <w:rPr>
            <w:rFonts w:ascii="Arial" w:eastAsia="Times New Roman" w:hAnsi="Arial" w:cs="Arial"/>
            <w:i/>
            <w:iCs/>
            <w:color w:val="383838"/>
            <w:sz w:val="18"/>
            <w:szCs w:val="18"/>
          </w:rPr>
          <w:t>asset</w:t>
        </w:r>
        <w:r w:rsidRPr="008130C5">
          <w:rPr>
            <w:rFonts w:ascii="Arial" w:eastAsia="Times New Roman" w:hAnsi="Arial" w:cs="Arial"/>
            <w:color w:val="383838"/>
            <w:sz w:val="18"/>
            <w:szCs w:val="18"/>
          </w:rPr>
          <w:t> (</w:t>
        </w:r>
        <w:r w:rsidRPr="008130C5">
          <w:rPr>
            <w:rFonts w:ascii="Arial" w:eastAsia="Times New Roman" w:hAnsi="Arial" w:cs="Arial"/>
            <w:i/>
            <w:iCs/>
            <w:color w:val="383838"/>
            <w:sz w:val="18"/>
            <w:szCs w:val="18"/>
          </w:rPr>
          <w:t>credit</w:t>
        </w:r>
        <w:r w:rsidRPr="008130C5">
          <w:rPr>
            <w:rFonts w:ascii="Arial" w:eastAsia="Times New Roman" w:hAnsi="Arial" w:cs="Arial"/>
            <w:color w:val="383838"/>
            <w:sz w:val="18"/>
            <w:szCs w:val="18"/>
          </w:rPr>
          <w:t> Cash, $8,000 – the amount paid), and an </w:t>
        </w:r>
        <w:r w:rsidRPr="008130C5">
          <w:rPr>
            <w:rFonts w:ascii="Arial" w:eastAsia="Times New Roman" w:hAnsi="Arial" w:cs="Arial"/>
            <w:i/>
            <w:iCs/>
            <w:color w:val="383838"/>
            <w:sz w:val="18"/>
            <w:szCs w:val="18"/>
          </w:rPr>
          <w:t>increase</w:t>
        </w:r>
        <w:r w:rsidRPr="008130C5">
          <w:rPr>
            <w:rFonts w:ascii="Arial" w:eastAsia="Times New Roman" w:hAnsi="Arial" w:cs="Arial"/>
            <w:color w:val="383838"/>
            <w:sz w:val="18"/>
            <w:szCs w:val="18"/>
          </w:rPr>
          <w:t> in a </w:t>
        </w:r>
        <w:r w:rsidRPr="008130C5">
          <w:rPr>
            <w:rFonts w:ascii="Arial" w:eastAsia="Times New Roman" w:hAnsi="Arial" w:cs="Arial"/>
            <w:i/>
            <w:iCs/>
            <w:color w:val="383838"/>
            <w:sz w:val="18"/>
            <w:szCs w:val="18"/>
          </w:rPr>
          <w:t>liability</w:t>
        </w:r>
        <w:r w:rsidRPr="008130C5">
          <w:rPr>
            <w:rFonts w:ascii="Arial" w:eastAsia="Times New Roman" w:hAnsi="Arial" w:cs="Arial"/>
            <w:color w:val="383838"/>
            <w:sz w:val="18"/>
            <w:szCs w:val="18"/>
          </w:rPr>
          <w:t> account (credit Accounts Payable, $8,000 – the balance to be paid after 60 days).</w:t>
        </w:r>
      </w:ins>
    </w:p>
    <w:tbl>
      <w:tblPr>
        <w:tblW w:w="0" w:type="auto"/>
        <w:shd w:val="clear" w:color="auto" w:fill="989898"/>
        <w:tblCellMar>
          <w:left w:w="0" w:type="dxa"/>
          <w:right w:w="0" w:type="dxa"/>
        </w:tblCellMar>
        <w:tblLook w:val="04A0" w:firstRow="1" w:lastRow="0" w:firstColumn="1" w:lastColumn="0" w:noHBand="0" w:noVBand="1"/>
      </w:tblPr>
      <w:tblGrid>
        <w:gridCol w:w="525"/>
        <w:gridCol w:w="293"/>
        <w:gridCol w:w="3675"/>
        <w:gridCol w:w="993"/>
        <w:gridCol w:w="930"/>
      </w:tblGrid>
      <w:tr w:rsidR="008130C5" w:rsidRPr="008130C5" w:rsidTr="008130C5">
        <w:tc>
          <w:tcPr>
            <w:tcW w:w="525" w:type="dxa"/>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c>
          <w:tcPr>
            <w:tcW w:w="225" w:type="dxa"/>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r w:rsidRPr="008130C5">
              <w:rPr>
                <w:rFonts w:ascii="Arial" w:eastAsia="Times New Roman" w:hAnsi="Arial" w:cs="Arial"/>
                <w:color w:val="383838"/>
                <w:sz w:val="18"/>
                <w:szCs w:val="18"/>
              </w:rPr>
              <w:t>7</w:t>
            </w:r>
          </w:p>
        </w:tc>
        <w:tc>
          <w:tcPr>
            <w:tcW w:w="3675"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rPr>
                <w:rFonts w:ascii="Arial" w:eastAsia="Times New Roman" w:hAnsi="Arial" w:cs="Arial"/>
                <w:color w:val="383838"/>
                <w:sz w:val="18"/>
                <w:szCs w:val="18"/>
              </w:rPr>
            </w:pPr>
            <w:r w:rsidRPr="008130C5">
              <w:rPr>
                <w:rFonts w:ascii="Arial" w:eastAsia="Times New Roman" w:hAnsi="Arial" w:cs="Arial"/>
                <w:color w:val="383838"/>
                <w:sz w:val="18"/>
                <w:szCs w:val="18"/>
              </w:rPr>
              <w:t>Service Equipment</w:t>
            </w:r>
          </w:p>
        </w:tc>
        <w:tc>
          <w:tcPr>
            <w:tcW w:w="930"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16,000.00</w:t>
            </w:r>
          </w:p>
        </w:tc>
        <w:tc>
          <w:tcPr>
            <w:tcW w:w="930"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r>
      <w:tr w:rsidR="008130C5" w:rsidRPr="008130C5" w:rsidTr="008130C5">
        <w:tc>
          <w:tcPr>
            <w:tcW w:w="0" w:type="auto"/>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rPr>
                <w:rFonts w:ascii="Arial" w:eastAsia="Times New Roman" w:hAnsi="Arial" w:cs="Arial"/>
                <w:color w:val="383838"/>
                <w:sz w:val="18"/>
                <w:szCs w:val="18"/>
              </w:rPr>
            </w:pPr>
            <w:r w:rsidRPr="008130C5">
              <w:rPr>
                <w:rFonts w:ascii="Arial" w:eastAsia="Times New Roman" w:hAnsi="Arial" w:cs="Arial"/>
                <w:color w:val="383838"/>
                <w:sz w:val="18"/>
                <w:szCs w:val="18"/>
              </w:rPr>
              <w:t>      Cash</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8,000.00</w:t>
            </w:r>
          </w:p>
        </w:tc>
      </w:tr>
      <w:tr w:rsidR="008130C5" w:rsidRPr="008130C5" w:rsidTr="008130C5">
        <w:tc>
          <w:tcPr>
            <w:tcW w:w="0" w:type="auto"/>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rPr>
                <w:rFonts w:ascii="Arial" w:eastAsia="Times New Roman" w:hAnsi="Arial" w:cs="Arial"/>
                <w:color w:val="383838"/>
                <w:sz w:val="18"/>
                <w:szCs w:val="18"/>
              </w:rPr>
            </w:pPr>
            <w:r w:rsidRPr="008130C5">
              <w:rPr>
                <w:rFonts w:ascii="Arial" w:eastAsia="Times New Roman" w:hAnsi="Arial" w:cs="Arial"/>
                <w:color w:val="383838"/>
                <w:sz w:val="18"/>
                <w:szCs w:val="18"/>
              </w:rPr>
              <w:t>      Accounts Payable</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8,000.00</w:t>
            </w:r>
          </w:p>
        </w:tc>
      </w:tr>
    </w:tbl>
    <w:p w:rsidR="008130C5" w:rsidRPr="008130C5" w:rsidRDefault="008130C5" w:rsidP="008130C5">
      <w:pPr>
        <w:shd w:val="clear" w:color="auto" w:fill="989898"/>
        <w:spacing w:after="0" w:line="285" w:lineRule="atLeast"/>
        <w:jc w:val="both"/>
        <w:rPr>
          <w:ins w:id="19" w:author="Unknown"/>
          <w:rFonts w:ascii="Arial" w:eastAsia="Times New Roman" w:hAnsi="Arial" w:cs="Arial"/>
          <w:color w:val="383838"/>
          <w:sz w:val="18"/>
          <w:szCs w:val="18"/>
        </w:rPr>
      </w:pPr>
      <w:ins w:id="20" w:author="Unknown">
        <w:r w:rsidRPr="008130C5">
          <w:rPr>
            <w:rFonts w:ascii="Arial" w:eastAsia="Times New Roman" w:hAnsi="Arial" w:cs="Arial"/>
            <w:b/>
            <w:bCs/>
            <w:color w:val="383838"/>
            <w:sz w:val="18"/>
            <w:szCs w:val="18"/>
          </w:rPr>
          <w:lastRenderedPageBreak/>
          <w:t>Transaction #6:</w:t>
        </w:r>
        <w:r w:rsidRPr="008130C5">
          <w:rPr>
            <w:rFonts w:ascii="Arial" w:eastAsia="Times New Roman" w:hAnsi="Arial" w:cs="Arial"/>
            <w:color w:val="383838"/>
            <w:sz w:val="18"/>
            <w:szCs w:val="18"/>
          </w:rPr>
          <w:t> Also on March 7, Gray Specialized Repairs and Installation purchased service supplies </w:t>
        </w:r>
        <w:r w:rsidRPr="008130C5">
          <w:rPr>
            <w:rFonts w:ascii="Arial" w:eastAsia="Times New Roman" w:hAnsi="Arial" w:cs="Arial"/>
            <w:i/>
            <w:iCs/>
            <w:color w:val="383838"/>
            <w:sz w:val="18"/>
            <w:szCs w:val="18"/>
          </w:rPr>
          <w:t>on account</w:t>
        </w:r>
        <w:r w:rsidRPr="008130C5">
          <w:rPr>
            <w:rFonts w:ascii="Arial" w:eastAsia="Times New Roman" w:hAnsi="Arial" w:cs="Arial"/>
            <w:color w:val="383838"/>
            <w:sz w:val="18"/>
            <w:szCs w:val="18"/>
          </w:rPr>
          <w:t> amounting to $1,500. The company received supplies thus we will record a debit to increase supplies. By the terms "on account", it means that the amount has not yet been paid; and so, it is recorded as a liability of the company.</w:t>
        </w:r>
      </w:ins>
    </w:p>
    <w:tbl>
      <w:tblPr>
        <w:tblW w:w="0" w:type="auto"/>
        <w:shd w:val="clear" w:color="auto" w:fill="989898"/>
        <w:tblCellMar>
          <w:left w:w="0" w:type="dxa"/>
          <w:right w:w="0" w:type="dxa"/>
        </w:tblCellMar>
        <w:tblLook w:val="04A0" w:firstRow="1" w:lastRow="0" w:firstColumn="1" w:lastColumn="0" w:noHBand="0" w:noVBand="1"/>
      </w:tblPr>
      <w:tblGrid>
        <w:gridCol w:w="525"/>
        <w:gridCol w:w="293"/>
        <w:gridCol w:w="3675"/>
        <w:gridCol w:w="930"/>
        <w:gridCol w:w="930"/>
      </w:tblGrid>
      <w:tr w:rsidR="008130C5" w:rsidRPr="008130C5" w:rsidTr="008130C5">
        <w:tc>
          <w:tcPr>
            <w:tcW w:w="525" w:type="dxa"/>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c>
          <w:tcPr>
            <w:tcW w:w="225" w:type="dxa"/>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r w:rsidRPr="008130C5">
              <w:rPr>
                <w:rFonts w:ascii="Arial" w:eastAsia="Times New Roman" w:hAnsi="Arial" w:cs="Arial"/>
                <w:color w:val="383838"/>
                <w:sz w:val="18"/>
                <w:szCs w:val="18"/>
              </w:rPr>
              <w:t>7</w:t>
            </w:r>
          </w:p>
        </w:tc>
        <w:tc>
          <w:tcPr>
            <w:tcW w:w="3675"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rPr>
                <w:rFonts w:ascii="Arial" w:eastAsia="Times New Roman" w:hAnsi="Arial" w:cs="Arial"/>
                <w:color w:val="383838"/>
                <w:sz w:val="18"/>
                <w:szCs w:val="18"/>
              </w:rPr>
            </w:pPr>
            <w:r w:rsidRPr="008130C5">
              <w:rPr>
                <w:rFonts w:ascii="Arial" w:eastAsia="Times New Roman" w:hAnsi="Arial" w:cs="Arial"/>
                <w:color w:val="383838"/>
                <w:sz w:val="18"/>
                <w:szCs w:val="18"/>
              </w:rPr>
              <w:t>Service Supplies</w:t>
            </w:r>
          </w:p>
        </w:tc>
        <w:tc>
          <w:tcPr>
            <w:tcW w:w="930"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1,500.00</w:t>
            </w:r>
          </w:p>
        </w:tc>
        <w:tc>
          <w:tcPr>
            <w:tcW w:w="930"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r>
      <w:tr w:rsidR="008130C5" w:rsidRPr="008130C5" w:rsidTr="008130C5">
        <w:tc>
          <w:tcPr>
            <w:tcW w:w="0" w:type="auto"/>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rPr>
                <w:rFonts w:ascii="Arial" w:eastAsia="Times New Roman" w:hAnsi="Arial" w:cs="Arial"/>
                <w:color w:val="383838"/>
                <w:sz w:val="18"/>
                <w:szCs w:val="18"/>
              </w:rPr>
            </w:pPr>
            <w:r w:rsidRPr="008130C5">
              <w:rPr>
                <w:rFonts w:ascii="Arial" w:eastAsia="Times New Roman" w:hAnsi="Arial" w:cs="Arial"/>
                <w:color w:val="383838"/>
                <w:sz w:val="18"/>
                <w:szCs w:val="18"/>
              </w:rPr>
              <w:t>      Accounts Payable</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1,500.00</w:t>
            </w:r>
          </w:p>
        </w:tc>
      </w:tr>
    </w:tbl>
    <w:p w:rsidR="008130C5" w:rsidRPr="008130C5" w:rsidRDefault="008130C5" w:rsidP="008130C5">
      <w:pPr>
        <w:shd w:val="clear" w:color="auto" w:fill="989898"/>
        <w:spacing w:after="0" w:line="285" w:lineRule="atLeast"/>
        <w:jc w:val="both"/>
        <w:rPr>
          <w:ins w:id="21" w:author="Unknown"/>
          <w:rFonts w:ascii="Arial" w:eastAsia="Times New Roman" w:hAnsi="Arial" w:cs="Arial"/>
          <w:color w:val="383838"/>
          <w:sz w:val="18"/>
          <w:szCs w:val="18"/>
        </w:rPr>
      </w:pPr>
      <w:ins w:id="22" w:author="Unknown">
        <w:r w:rsidRPr="008130C5">
          <w:rPr>
            <w:rFonts w:ascii="Arial" w:eastAsia="Times New Roman" w:hAnsi="Arial" w:cs="Arial"/>
            <w:b/>
            <w:bCs/>
            <w:color w:val="383838"/>
            <w:sz w:val="18"/>
            <w:szCs w:val="18"/>
          </w:rPr>
          <w:t>Transaction #7:</w:t>
        </w:r>
        <w:r w:rsidRPr="008130C5">
          <w:rPr>
            <w:rFonts w:ascii="Arial" w:eastAsia="Times New Roman" w:hAnsi="Arial" w:cs="Arial"/>
            <w:color w:val="383838"/>
            <w:sz w:val="18"/>
            <w:szCs w:val="18"/>
          </w:rPr>
          <w:t> On March 9, 2011, the company received $1,900 for services rendered. We will then record an increase in cash (debit the cash account) and an increase in income (credit the income account).</w:t>
        </w:r>
      </w:ins>
    </w:p>
    <w:tbl>
      <w:tblPr>
        <w:tblW w:w="0" w:type="auto"/>
        <w:shd w:val="clear" w:color="auto" w:fill="989898"/>
        <w:tblCellMar>
          <w:left w:w="0" w:type="dxa"/>
          <w:right w:w="0" w:type="dxa"/>
        </w:tblCellMar>
        <w:tblLook w:val="04A0" w:firstRow="1" w:lastRow="0" w:firstColumn="1" w:lastColumn="0" w:noHBand="0" w:noVBand="1"/>
      </w:tblPr>
      <w:tblGrid>
        <w:gridCol w:w="525"/>
        <w:gridCol w:w="293"/>
        <w:gridCol w:w="3675"/>
        <w:gridCol w:w="930"/>
        <w:gridCol w:w="930"/>
      </w:tblGrid>
      <w:tr w:rsidR="008130C5" w:rsidRPr="008130C5" w:rsidTr="008130C5">
        <w:tc>
          <w:tcPr>
            <w:tcW w:w="525" w:type="dxa"/>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c>
          <w:tcPr>
            <w:tcW w:w="225" w:type="dxa"/>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r w:rsidRPr="008130C5">
              <w:rPr>
                <w:rFonts w:ascii="Arial" w:eastAsia="Times New Roman" w:hAnsi="Arial" w:cs="Arial"/>
                <w:color w:val="383838"/>
                <w:sz w:val="18"/>
                <w:szCs w:val="18"/>
              </w:rPr>
              <w:t>9</w:t>
            </w:r>
          </w:p>
        </w:tc>
        <w:tc>
          <w:tcPr>
            <w:tcW w:w="3675"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rPr>
                <w:rFonts w:ascii="Arial" w:eastAsia="Times New Roman" w:hAnsi="Arial" w:cs="Arial"/>
                <w:color w:val="383838"/>
                <w:sz w:val="18"/>
                <w:szCs w:val="18"/>
              </w:rPr>
            </w:pPr>
            <w:r w:rsidRPr="008130C5">
              <w:rPr>
                <w:rFonts w:ascii="Arial" w:eastAsia="Times New Roman" w:hAnsi="Arial" w:cs="Arial"/>
                <w:color w:val="383838"/>
                <w:sz w:val="18"/>
                <w:szCs w:val="18"/>
              </w:rPr>
              <w:t>Cash</w:t>
            </w:r>
          </w:p>
        </w:tc>
        <w:tc>
          <w:tcPr>
            <w:tcW w:w="930"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1,900.00</w:t>
            </w:r>
          </w:p>
        </w:tc>
        <w:tc>
          <w:tcPr>
            <w:tcW w:w="930"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r>
      <w:tr w:rsidR="008130C5" w:rsidRPr="008130C5" w:rsidTr="008130C5">
        <w:tc>
          <w:tcPr>
            <w:tcW w:w="0" w:type="auto"/>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rPr>
                <w:rFonts w:ascii="Arial" w:eastAsia="Times New Roman" w:hAnsi="Arial" w:cs="Arial"/>
                <w:color w:val="383838"/>
                <w:sz w:val="18"/>
                <w:szCs w:val="18"/>
              </w:rPr>
            </w:pPr>
            <w:r w:rsidRPr="008130C5">
              <w:rPr>
                <w:rFonts w:ascii="Arial" w:eastAsia="Times New Roman" w:hAnsi="Arial" w:cs="Arial"/>
                <w:color w:val="383838"/>
                <w:sz w:val="18"/>
                <w:szCs w:val="18"/>
              </w:rPr>
              <w:t>      Service Revenue</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1,900.00</w:t>
            </w:r>
          </w:p>
        </w:tc>
      </w:tr>
    </w:tbl>
    <w:p w:rsidR="008130C5" w:rsidRPr="008130C5" w:rsidRDefault="008130C5" w:rsidP="008130C5">
      <w:pPr>
        <w:shd w:val="clear" w:color="auto" w:fill="989898"/>
        <w:spacing w:after="0" w:line="285" w:lineRule="atLeast"/>
        <w:jc w:val="both"/>
        <w:rPr>
          <w:ins w:id="23" w:author="Unknown"/>
          <w:rFonts w:ascii="Arial" w:eastAsia="Times New Roman" w:hAnsi="Arial" w:cs="Arial"/>
          <w:color w:val="383838"/>
          <w:sz w:val="18"/>
          <w:szCs w:val="18"/>
        </w:rPr>
      </w:pPr>
      <w:ins w:id="24" w:author="Unknown">
        <w:r w:rsidRPr="008130C5">
          <w:rPr>
            <w:rFonts w:ascii="Arial" w:eastAsia="Times New Roman" w:hAnsi="Arial" w:cs="Arial"/>
            <w:b/>
            <w:bCs/>
            <w:color w:val="383838"/>
            <w:sz w:val="18"/>
            <w:szCs w:val="18"/>
          </w:rPr>
          <w:t>Transaction #8:</w:t>
        </w:r>
        <w:r w:rsidRPr="008130C5">
          <w:rPr>
            <w:rFonts w:ascii="Arial" w:eastAsia="Times New Roman" w:hAnsi="Arial" w:cs="Arial"/>
            <w:color w:val="383838"/>
            <w:sz w:val="18"/>
            <w:szCs w:val="18"/>
          </w:rPr>
          <w:t> On March 12, the company rendered services on account, $1,650.00. As per agreement with the customer, the amount is to be collected after 5 days. Under the </w:t>
        </w:r>
        <w:r w:rsidRPr="008130C5">
          <w:rPr>
            <w:rFonts w:ascii="Arial" w:eastAsia="Times New Roman" w:hAnsi="Arial" w:cs="Arial"/>
            <w:i/>
            <w:iCs/>
            <w:color w:val="383838"/>
            <w:sz w:val="18"/>
            <w:szCs w:val="18"/>
          </w:rPr>
          <w:t>accrual basis of accounting</w:t>
        </w:r>
        <w:r w:rsidRPr="008130C5">
          <w:rPr>
            <w:rFonts w:ascii="Arial" w:eastAsia="Times New Roman" w:hAnsi="Arial" w:cs="Arial"/>
            <w:color w:val="383838"/>
            <w:sz w:val="18"/>
            <w:szCs w:val="18"/>
          </w:rPr>
          <w:t>, income is recorded when earned. In this transaction, the services have been fully rendered (meaning, we made an income; it's just that we haven't collected it yet.) Hence, we record an increase in income and an increase in a receivable account.</w:t>
        </w:r>
      </w:ins>
    </w:p>
    <w:tbl>
      <w:tblPr>
        <w:tblW w:w="0" w:type="auto"/>
        <w:shd w:val="clear" w:color="auto" w:fill="989898"/>
        <w:tblCellMar>
          <w:left w:w="0" w:type="dxa"/>
          <w:right w:w="0" w:type="dxa"/>
        </w:tblCellMar>
        <w:tblLook w:val="04A0" w:firstRow="1" w:lastRow="0" w:firstColumn="1" w:lastColumn="0" w:noHBand="0" w:noVBand="1"/>
      </w:tblPr>
      <w:tblGrid>
        <w:gridCol w:w="525"/>
        <w:gridCol w:w="393"/>
        <w:gridCol w:w="3675"/>
        <w:gridCol w:w="930"/>
        <w:gridCol w:w="930"/>
      </w:tblGrid>
      <w:tr w:rsidR="008130C5" w:rsidRPr="008130C5" w:rsidTr="008130C5">
        <w:tc>
          <w:tcPr>
            <w:tcW w:w="525" w:type="dxa"/>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c>
          <w:tcPr>
            <w:tcW w:w="225" w:type="dxa"/>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r w:rsidRPr="008130C5">
              <w:rPr>
                <w:rFonts w:ascii="Arial" w:eastAsia="Times New Roman" w:hAnsi="Arial" w:cs="Arial"/>
                <w:color w:val="383838"/>
                <w:sz w:val="18"/>
                <w:szCs w:val="18"/>
              </w:rPr>
              <w:t>12</w:t>
            </w:r>
          </w:p>
        </w:tc>
        <w:tc>
          <w:tcPr>
            <w:tcW w:w="3675"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rPr>
                <w:rFonts w:ascii="Arial" w:eastAsia="Times New Roman" w:hAnsi="Arial" w:cs="Arial"/>
                <w:color w:val="383838"/>
                <w:sz w:val="18"/>
                <w:szCs w:val="18"/>
              </w:rPr>
            </w:pPr>
            <w:r w:rsidRPr="008130C5">
              <w:rPr>
                <w:rFonts w:ascii="Arial" w:eastAsia="Times New Roman" w:hAnsi="Arial" w:cs="Arial"/>
                <w:color w:val="383838"/>
                <w:sz w:val="18"/>
                <w:szCs w:val="18"/>
              </w:rPr>
              <w:t>Accounts Receivable</w:t>
            </w:r>
          </w:p>
        </w:tc>
        <w:tc>
          <w:tcPr>
            <w:tcW w:w="930"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1,650.00</w:t>
            </w:r>
          </w:p>
        </w:tc>
        <w:tc>
          <w:tcPr>
            <w:tcW w:w="930"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r>
      <w:tr w:rsidR="008130C5" w:rsidRPr="008130C5" w:rsidTr="008130C5">
        <w:tc>
          <w:tcPr>
            <w:tcW w:w="0" w:type="auto"/>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rPr>
                <w:rFonts w:ascii="Arial" w:eastAsia="Times New Roman" w:hAnsi="Arial" w:cs="Arial"/>
                <w:color w:val="383838"/>
                <w:sz w:val="18"/>
                <w:szCs w:val="18"/>
              </w:rPr>
            </w:pPr>
            <w:r w:rsidRPr="008130C5">
              <w:rPr>
                <w:rFonts w:ascii="Arial" w:eastAsia="Times New Roman" w:hAnsi="Arial" w:cs="Arial"/>
                <w:color w:val="383838"/>
                <w:sz w:val="18"/>
                <w:szCs w:val="18"/>
              </w:rPr>
              <w:t>      Service Revenue</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1,650.00</w:t>
            </w:r>
          </w:p>
        </w:tc>
      </w:tr>
    </w:tbl>
    <w:p w:rsidR="008130C5" w:rsidRPr="008130C5" w:rsidRDefault="008130C5" w:rsidP="008130C5">
      <w:pPr>
        <w:shd w:val="clear" w:color="auto" w:fill="989898"/>
        <w:spacing w:after="0" w:line="285" w:lineRule="atLeast"/>
        <w:jc w:val="both"/>
        <w:rPr>
          <w:ins w:id="25" w:author="Unknown"/>
          <w:rFonts w:ascii="Arial" w:eastAsia="Times New Roman" w:hAnsi="Arial" w:cs="Arial"/>
          <w:color w:val="383838"/>
          <w:sz w:val="18"/>
          <w:szCs w:val="18"/>
        </w:rPr>
      </w:pPr>
      <w:ins w:id="26" w:author="Unknown">
        <w:r w:rsidRPr="008130C5">
          <w:rPr>
            <w:rFonts w:ascii="Arial" w:eastAsia="Times New Roman" w:hAnsi="Arial" w:cs="Arial"/>
            <w:b/>
            <w:bCs/>
            <w:color w:val="383838"/>
            <w:sz w:val="18"/>
            <w:szCs w:val="18"/>
          </w:rPr>
          <w:t>Transaction #9: </w:t>
        </w:r>
        <w:r w:rsidRPr="008130C5">
          <w:rPr>
            <w:rFonts w:ascii="Arial" w:eastAsia="Times New Roman" w:hAnsi="Arial" w:cs="Arial"/>
            <w:color w:val="383838"/>
            <w:sz w:val="18"/>
            <w:szCs w:val="18"/>
          </w:rPr>
          <w:t>On March 14, Mr. Gray invested an additional $3,200.00 into the business. The entry would be similar to what we did in transaction #1, i.e. increase cash and increase the capital account of the owner.</w:t>
        </w:r>
      </w:ins>
    </w:p>
    <w:tbl>
      <w:tblPr>
        <w:tblW w:w="0" w:type="auto"/>
        <w:shd w:val="clear" w:color="auto" w:fill="989898"/>
        <w:tblCellMar>
          <w:left w:w="0" w:type="dxa"/>
          <w:right w:w="0" w:type="dxa"/>
        </w:tblCellMar>
        <w:tblLook w:val="04A0" w:firstRow="1" w:lastRow="0" w:firstColumn="1" w:lastColumn="0" w:noHBand="0" w:noVBand="1"/>
      </w:tblPr>
      <w:tblGrid>
        <w:gridCol w:w="525"/>
        <w:gridCol w:w="393"/>
        <w:gridCol w:w="3675"/>
        <w:gridCol w:w="930"/>
        <w:gridCol w:w="930"/>
      </w:tblGrid>
      <w:tr w:rsidR="008130C5" w:rsidRPr="008130C5" w:rsidTr="008130C5">
        <w:tc>
          <w:tcPr>
            <w:tcW w:w="525" w:type="dxa"/>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c>
          <w:tcPr>
            <w:tcW w:w="225" w:type="dxa"/>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r w:rsidRPr="008130C5">
              <w:rPr>
                <w:rFonts w:ascii="Arial" w:eastAsia="Times New Roman" w:hAnsi="Arial" w:cs="Arial"/>
                <w:color w:val="383838"/>
                <w:sz w:val="18"/>
                <w:szCs w:val="18"/>
              </w:rPr>
              <w:t>14</w:t>
            </w:r>
          </w:p>
        </w:tc>
        <w:tc>
          <w:tcPr>
            <w:tcW w:w="3675"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rPr>
                <w:rFonts w:ascii="Arial" w:eastAsia="Times New Roman" w:hAnsi="Arial" w:cs="Arial"/>
                <w:color w:val="383838"/>
                <w:sz w:val="18"/>
                <w:szCs w:val="18"/>
              </w:rPr>
            </w:pPr>
            <w:r w:rsidRPr="008130C5">
              <w:rPr>
                <w:rFonts w:ascii="Arial" w:eastAsia="Times New Roman" w:hAnsi="Arial" w:cs="Arial"/>
                <w:color w:val="383838"/>
                <w:sz w:val="18"/>
                <w:szCs w:val="18"/>
              </w:rPr>
              <w:t>Cash</w:t>
            </w:r>
          </w:p>
        </w:tc>
        <w:tc>
          <w:tcPr>
            <w:tcW w:w="930"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3,200.00</w:t>
            </w:r>
          </w:p>
        </w:tc>
        <w:tc>
          <w:tcPr>
            <w:tcW w:w="930"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r>
      <w:tr w:rsidR="008130C5" w:rsidRPr="008130C5" w:rsidTr="008130C5">
        <w:tc>
          <w:tcPr>
            <w:tcW w:w="0" w:type="auto"/>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rPr>
                <w:rFonts w:ascii="Arial" w:eastAsia="Times New Roman" w:hAnsi="Arial" w:cs="Arial"/>
                <w:color w:val="383838"/>
                <w:sz w:val="18"/>
                <w:szCs w:val="18"/>
              </w:rPr>
            </w:pPr>
            <w:r w:rsidRPr="008130C5">
              <w:rPr>
                <w:rFonts w:ascii="Arial" w:eastAsia="Times New Roman" w:hAnsi="Arial" w:cs="Arial"/>
                <w:color w:val="383838"/>
                <w:sz w:val="18"/>
                <w:szCs w:val="18"/>
              </w:rPr>
              <w:t>      Mr. Gray, Capital</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3,200.00</w:t>
            </w:r>
          </w:p>
        </w:tc>
      </w:tr>
    </w:tbl>
    <w:p w:rsidR="008130C5" w:rsidRPr="008130C5" w:rsidRDefault="008130C5" w:rsidP="008130C5">
      <w:pPr>
        <w:shd w:val="clear" w:color="auto" w:fill="989898"/>
        <w:spacing w:after="0" w:line="285" w:lineRule="atLeast"/>
        <w:jc w:val="both"/>
        <w:rPr>
          <w:ins w:id="27" w:author="Unknown"/>
          <w:rFonts w:ascii="Arial" w:eastAsia="Times New Roman" w:hAnsi="Arial" w:cs="Arial"/>
          <w:color w:val="383838"/>
          <w:sz w:val="18"/>
          <w:szCs w:val="18"/>
        </w:rPr>
      </w:pPr>
      <w:ins w:id="28" w:author="Unknown">
        <w:r w:rsidRPr="008130C5">
          <w:rPr>
            <w:rFonts w:ascii="Arial" w:eastAsia="Times New Roman" w:hAnsi="Arial" w:cs="Arial"/>
            <w:b/>
            <w:bCs/>
            <w:color w:val="383838"/>
            <w:sz w:val="18"/>
            <w:szCs w:val="18"/>
          </w:rPr>
          <w:t>Transaction #10:</w:t>
        </w:r>
        <w:r w:rsidRPr="008130C5">
          <w:rPr>
            <w:rFonts w:ascii="Arial" w:eastAsia="Times New Roman" w:hAnsi="Arial" w:cs="Arial"/>
            <w:color w:val="383838"/>
            <w:sz w:val="18"/>
            <w:szCs w:val="18"/>
          </w:rPr>
          <w:t> Rendered services to a big corporation on March 15. As per agreement, the $3,400 amount due will be collected after 30 days.</w:t>
        </w:r>
      </w:ins>
    </w:p>
    <w:tbl>
      <w:tblPr>
        <w:tblW w:w="0" w:type="auto"/>
        <w:shd w:val="clear" w:color="auto" w:fill="989898"/>
        <w:tblCellMar>
          <w:left w:w="0" w:type="dxa"/>
          <w:right w:w="0" w:type="dxa"/>
        </w:tblCellMar>
        <w:tblLook w:val="04A0" w:firstRow="1" w:lastRow="0" w:firstColumn="1" w:lastColumn="0" w:noHBand="0" w:noVBand="1"/>
      </w:tblPr>
      <w:tblGrid>
        <w:gridCol w:w="525"/>
        <w:gridCol w:w="393"/>
        <w:gridCol w:w="3675"/>
        <w:gridCol w:w="930"/>
        <w:gridCol w:w="930"/>
      </w:tblGrid>
      <w:tr w:rsidR="008130C5" w:rsidRPr="008130C5" w:rsidTr="008130C5">
        <w:tc>
          <w:tcPr>
            <w:tcW w:w="525" w:type="dxa"/>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c>
          <w:tcPr>
            <w:tcW w:w="225" w:type="dxa"/>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r w:rsidRPr="008130C5">
              <w:rPr>
                <w:rFonts w:ascii="Arial" w:eastAsia="Times New Roman" w:hAnsi="Arial" w:cs="Arial"/>
                <w:color w:val="383838"/>
                <w:sz w:val="18"/>
                <w:szCs w:val="18"/>
              </w:rPr>
              <w:t>15</w:t>
            </w:r>
          </w:p>
        </w:tc>
        <w:tc>
          <w:tcPr>
            <w:tcW w:w="3675"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rPr>
                <w:rFonts w:ascii="Arial" w:eastAsia="Times New Roman" w:hAnsi="Arial" w:cs="Arial"/>
                <w:color w:val="383838"/>
                <w:sz w:val="18"/>
                <w:szCs w:val="18"/>
              </w:rPr>
            </w:pPr>
            <w:r w:rsidRPr="008130C5">
              <w:rPr>
                <w:rFonts w:ascii="Arial" w:eastAsia="Times New Roman" w:hAnsi="Arial" w:cs="Arial"/>
                <w:color w:val="383838"/>
                <w:sz w:val="18"/>
                <w:szCs w:val="18"/>
              </w:rPr>
              <w:t>Accounts Receivable</w:t>
            </w:r>
          </w:p>
        </w:tc>
        <w:tc>
          <w:tcPr>
            <w:tcW w:w="930"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3,400.00</w:t>
            </w:r>
          </w:p>
        </w:tc>
        <w:tc>
          <w:tcPr>
            <w:tcW w:w="930"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r>
      <w:tr w:rsidR="008130C5" w:rsidRPr="008130C5" w:rsidTr="008130C5">
        <w:tc>
          <w:tcPr>
            <w:tcW w:w="0" w:type="auto"/>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rPr>
                <w:rFonts w:ascii="Arial" w:eastAsia="Times New Roman" w:hAnsi="Arial" w:cs="Arial"/>
                <w:color w:val="383838"/>
                <w:sz w:val="18"/>
                <w:szCs w:val="18"/>
              </w:rPr>
            </w:pPr>
            <w:r w:rsidRPr="008130C5">
              <w:rPr>
                <w:rFonts w:ascii="Arial" w:eastAsia="Times New Roman" w:hAnsi="Arial" w:cs="Arial"/>
                <w:color w:val="383838"/>
                <w:sz w:val="18"/>
                <w:szCs w:val="18"/>
              </w:rPr>
              <w:t>      Service Revenue</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3,400.00</w:t>
            </w:r>
          </w:p>
        </w:tc>
      </w:tr>
    </w:tbl>
    <w:p w:rsidR="008130C5" w:rsidRPr="008130C5" w:rsidRDefault="008130C5" w:rsidP="008130C5">
      <w:pPr>
        <w:shd w:val="clear" w:color="auto" w:fill="989898"/>
        <w:spacing w:after="0" w:line="285" w:lineRule="atLeast"/>
        <w:jc w:val="both"/>
        <w:rPr>
          <w:ins w:id="29" w:author="Unknown"/>
          <w:rFonts w:ascii="Arial" w:eastAsia="Times New Roman" w:hAnsi="Arial" w:cs="Arial"/>
          <w:color w:val="383838"/>
          <w:sz w:val="18"/>
          <w:szCs w:val="18"/>
        </w:rPr>
      </w:pPr>
      <w:ins w:id="30" w:author="Unknown">
        <w:r w:rsidRPr="008130C5">
          <w:rPr>
            <w:rFonts w:ascii="Arial" w:eastAsia="Times New Roman" w:hAnsi="Arial" w:cs="Arial"/>
            <w:b/>
            <w:bCs/>
            <w:color w:val="383838"/>
            <w:sz w:val="18"/>
            <w:szCs w:val="18"/>
          </w:rPr>
          <w:t>Transaction #11:</w:t>
        </w:r>
        <w:r w:rsidRPr="008130C5">
          <w:rPr>
            <w:rFonts w:ascii="Arial" w:eastAsia="Times New Roman" w:hAnsi="Arial" w:cs="Arial"/>
            <w:color w:val="383838"/>
            <w:sz w:val="18"/>
            <w:szCs w:val="18"/>
          </w:rPr>
          <w:t> On March 17, the company collected from the customer in transaction #8. We will record an increase in cash by debiting it. Then, we will credit accounts receivable to decrease it. We are actually reducing the receivable since it has already been collected.</w:t>
        </w:r>
      </w:ins>
    </w:p>
    <w:tbl>
      <w:tblPr>
        <w:tblW w:w="0" w:type="auto"/>
        <w:shd w:val="clear" w:color="auto" w:fill="989898"/>
        <w:tblCellMar>
          <w:left w:w="0" w:type="dxa"/>
          <w:right w:w="0" w:type="dxa"/>
        </w:tblCellMar>
        <w:tblLook w:val="04A0" w:firstRow="1" w:lastRow="0" w:firstColumn="1" w:lastColumn="0" w:noHBand="0" w:noVBand="1"/>
      </w:tblPr>
      <w:tblGrid>
        <w:gridCol w:w="525"/>
        <w:gridCol w:w="393"/>
        <w:gridCol w:w="3675"/>
        <w:gridCol w:w="930"/>
        <w:gridCol w:w="930"/>
      </w:tblGrid>
      <w:tr w:rsidR="008130C5" w:rsidRPr="008130C5" w:rsidTr="008130C5">
        <w:tc>
          <w:tcPr>
            <w:tcW w:w="525" w:type="dxa"/>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c>
          <w:tcPr>
            <w:tcW w:w="225" w:type="dxa"/>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r w:rsidRPr="008130C5">
              <w:rPr>
                <w:rFonts w:ascii="Arial" w:eastAsia="Times New Roman" w:hAnsi="Arial" w:cs="Arial"/>
                <w:color w:val="383838"/>
                <w:sz w:val="18"/>
                <w:szCs w:val="18"/>
              </w:rPr>
              <w:t>17</w:t>
            </w:r>
          </w:p>
        </w:tc>
        <w:tc>
          <w:tcPr>
            <w:tcW w:w="3675"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rPr>
                <w:rFonts w:ascii="Arial" w:eastAsia="Times New Roman" w:hAnsi="Arial" w:cs="Arial"/>
                <w:color w:val="383838"/>
                <w:sz w:val="18"/>
                <w:szCs w:val="18"/>
              </w:rPr>
            </w:pPr>
            <w:r w:rsidRPr="008130C5">
              <w:rPr>
                <w:rFonts w:ascii="Arial" w:eastAsia="Times New Roman" w:hAnsi="Arial" w:cs="Arial"/>
                <w:color w:val="383838"/>
                <w:sz w:val="18"/>
                <w:szCs w:val="18"/>
              </w:rPr>
              <w:t>Cash</w:t>
            </w:r>
          </w:p>
        </w:tc>
        <w:tc>
          <w:tcPr>
            <w:tcW w:w="930"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1,650.00</w:t>
            </w:r>
          </w:p>
        </w:tc>
        <w:tc>
          <w:tcPr>
            <w:tcW w:w="930"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r>
      <w:tr w:rsidR="008130C5" w:rsidRPr="008130C5" w:rsidTr="008130C5">
        <w:tc>
          <w:tcPr>
            <w:tcW w:w="0" w:type="auto"/>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rPr>
                <w:rFonts w:ascii="Arial" w:eastAsia="Times New Roman" w:hAnsi="Arial" w:cs="Arial"/>
                <w:color w:val="383838"/>
                <w:sz w:val="18"/>
                <w:szCs w:val="18"/>
              </w:rPr>
            </w:pPr>
            <w:r w:rsidRPr="008130C5">
              <w:rPr>
                <w:rFonts w:ascii="Arial" w:eastAsia="Times New Roman" w:hAnsi="Arial" w:cs="Arial"/>
                <w:color w:val="383838"/>
                <w:sz w:val="18"/>
                <w:szCs w:val="18"/>
              </w:rPr>
              <w:t>      Accounts Receivable</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1,650.00</w:t>
            </w:r>
          </w:p>
        </w:tc>
      </w:tr>
    </w:tbl>
    <w:p w:rsidR="008130C5" w:rsidRPr="008130C5" w:rsidRDefault="008130C5" w:rsidP="008130C5">
      <w:pPr>
        <w:shd w:val="clear" w:color="auto" w:fill="989898"/>
        <w:spacing w:after="0" w:line="285" w:lineRule="atLeast"/>
        <w:jc w:val="both"/>
        <w:rPr>
          <w:ins w:id="31" w:author="Unknown"/>
          <w:rFonts w:ascii="Arial" w:eastAsia="Times New Roman" w:hAnsi="Arial" w:cs="Arial"/>
          <w:color w:val="383838"/>
          <w:sz w:val="18"/>
          <w:szCs w:val="18"/>
        </w:rPr>
      </w:pPr>
      <w:ins w:id="32" w:author="Unknown">
        <w:r w:rsidRPr="008130C5">
          <w:rPr>
            <w:rFonts w:ascii="Arial" w:eastAsia="Times New Roman" w:hAnsi="Arial" w:cs="Arial"/>
            <w:b/>
            <w:bCs/>
            <w:color w:val="383838"/>
            <w:sz w:val="18"/>
            <w:szCs w:val="18"/>
          </w:rPr>
          <w:t>Transaction #12:</w:t>
        </w:r>
        <w:r w:rsidRPr="008130C5">
          <w:rPr>
            <w:rFonts w:ascii="Arial" w:eastAsia="Times New Roman" w:hAnsi="Arial" w:cs="Arial"/>
            <w:color w:val="383838"/>
            <w:sz w:val="18"/>
            <w:szCs w:val="18"/>
          </w:rPr>
          <w:t> On March 20, the company paid some of its liability in transaction #6 by issuing a check. The company paid $500 of the $1,500 balance. To record this transaction, we will debit Accounts Payable for $500 to decrease it by that amount. Then, we will credit cash to decrease it as a result of the payment. The entry would be:</w:t>
        </w:r>
      </w:ins>
    </w:p>
    <w:tbl>
      <w:tblPr>
        <w:tblW w:w="0" w:type="auto"/>
        <w:shd w:val="clear" w:color="auto" w:fill="989898"/>
        <w:tblCellMar>
          <w:left w:w="0" w:type="dxa"/>
          <w:right w:w="0" w:type="dxa"/>
        </w:tblCellMar>
        <w:tblLook w:val="04A0" w:firstRow="1" w:lastRow="0" w:firstColumn="1" w:lastColumn="0" w:noHBand="0" w:noVBand="1"/>
      </w:tblPr>
      <w:tblGrid>
        <w:gridCol w:w="525"/>
        <w:gridCol w:w="393"/>
        <w:gridCol w:w="3675"/>
        <w:gridCol w:w="930"/>
        <w:gridCol w:w="930"/>
      </w:tblGrid>
      <w:tr w:rsidR="008130C5" w:rsidRPr="008130C5" w:rsidTr="008130C5">
        <w:tc>
          <w:tcPr>
            <w:tcW w:w="525" w:type="dxa"/>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c>
          <w:tcPr>
            <w:tcW w:w="225" w:type="dxa"/>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r w:rsidRPr="008130C5">
              <w:rPr>
                <w:rFonts w:ascii="Arial" w:eastAsia="Times New Roman" w:hAnsi="Arial" w:cs="Arial"/>
                <w:color w:val="383838"/>
                <w:sz w:val="18"/>
                <w:szCs w:val="18"/>
              </w:rPr>
              <w:t>20</w:t>
            </w:r>
          </w:p>
        </w:tc>
        <w:tc>
          <w:tcPr>
            <w:tcW w:w="3675"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rPr>
                <w:rFonts w:ascii="Arial" w:eastAsia="Times New Roman" w:hAnsi="Arial" w:cs="Arial"/>
                <w:color w:val="383838"/>
                <w:sz w:val="18"/>
                <w:szCs w:val="18"/>
              </w:rPr>
            </w:pPr>
            <w:r w:rsidRPr="008130C5">
              <w:rPr>
                <w:rFonts w:ascii="Arial" w:eastAsia="Times New Roman" w:hAnsi="Arial" w:cs="Arial"/>
                <w:color w:val="383838"/>
                <w:sz w:val="18"/>
                <w:szCs w:val="18"/>
              </w:rPr>
              <w:t>Accounts Payable</w:t>
            </w:r>
          </w:p>
        </w:tc>
        <w:tc>
          <w:tcPr>
            <w:tcW w:w="930"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500.00</w:t>
            </w:r>
          </w:p>
        </w:tc>
        <w:tc>
          <w:tcPr>
            <w:tcW w:w="930"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r>
      <w:tr w:rsidR="008130C5" w:rsidRPr="008130C5" w:rsidTr="008130C5">
        <w:tc>
          <w:tcPr>
            <w:tcW w:w="0" w:type="auto"/>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rPr>
                <w:rFonts w:ascii="Arial" w:eastAsia="Times New Roman" w:hAnsi="Arial" w:cs="Arial"/>
                <w:color w:val="383838"/>
                <w:sz w:val="18"/>
                <w:szCs w:val="18"/>
              </w:rPr>
            </w:pPr>
            <w:r w:rsidRPr="008130C5">
              <w:rPr>
                <w:rFonts w:ascii="Arial" w:eastAsia="Times New Roman" w:hAnsi="Arial" w:cs="Arial"/>
                <w:color w:val="383838"/>
                <w:sz w:val="18"/>
                <w:szCs w:val="18"/>
              </w:rPr>
              <w:t>      Cash</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500.00</w:t>
            </w:r>
          </w:p>
        </w:tc>
      </w:tr>
    </w:tbl>
    <w:p w:rsidR="008130C5" w:rsidRPr="008130C5" w:rsidRDefault="008130C5" w:rsidP="008130C5">
      <w:pPr>
        <w:shd w:val="clear" w:color="auto" w:fill="989898"/>
        <w:spacing w:after="0" w:line="285" w:lineRule="atLeast"/>
        <w:jc w:val="both"/>
        <w:rPr>
          <w:ins w:id="33" w:author="Unknown"/>
          <w:rFonts w:ascii="Arial" w:eastAsia="Times New Roman" w:hAnsi="Arial" w:cs="Arial"/>
          <w:color w:val="383838"/>
          <w:sz w:val="18"/>
          <w:szCs w:val="18"/>
        </w:rPr>
      </w:pPr>
      <w:ins w:id="34" w:author="Unknown">
        <w:r w:rsidRPr="008130C5">
          <w:rPr>
            <w:rFonts w:ascii="Arial" w:eastAsia="Times New Roman" w:hAnsi="Arial" w:cs="Arial"/>
            <w:color w:val="383838"/>
            <w:sz w:val="18"/>
            <w:szCs w:val="18"/>
          </w:rPr>
          <w:t>The balance of the </w:t>
        </w:r>
        <w:r w:rsidRPr="008130C5">
          <w:rPr>
            <w:rFonts w:ascii="Arial" w:eastAsia="Times New Roman" w:hAnsi="Arial" w:cs="Arial"/>
            <w:b/>
            <w:bCs/>
            <w:color w:val="383838"/>
            <w:sz w:val="18"/>
            <w:szCs w:val="18"/>
          </w:rPr>
          <w:t>accounts payable in transaction number #6</w:t>
        </w:r>
        <w:r w:rsidRPr="008130C5">
          <w:rPr>
            <w:rFonts w:ascii="Arial" w:eastAsia="Times New Roman" w:hAnsi="Arial" w:cs="Arial"/>
            <w:color w:val="383838"/>
            <w:sz w:val="18"/>
            <w:szCs w:val="18"/>
          </w:rPr>
          <w:t> would now be $1,000 credit ($1,500 initial credit and a $500 debit).</w:t>
        </w:r>
      </w:ins>
    </w:p>
    <w:p w:rsidR="008130C5" w:rsidRPr="008130C5" w:rsidRDefault="008130C5" w:rsidP="008130C5">
      <w:pPr>
        <w:shd w:val="clear" w:color="auto" w:fill="989898"/>
        <w:spacing w:after="0" w:line="285" w:lineRule="atLeast"/>
        <w:jc w:val="both"/>
        <w:rPr>
          <w:ins w:id="35" w:author="Unknown"/>
          <w:rFonts w:ascii="Arial" w:eastAsia="Times New Roman" w:hAnsi="Arial" w:cs="Arial"/>
          <w:color w:val="383838"/>
          <w:sz w:val="18"/>
          <w:szCs w:val="18"/>
        </w:rPr>
      </w:pPr>
      <w:ins w:id="36" w:author="Unknown">
        <w:r w:rsidRPr="008130C5">
          <w:rPr>
            <w:rFonts w:ascii="Arial" w:eastAsia="Times New Roman" w:hAnsi="Arial" w:cs="Arial"/>
            <w:b/>
            <w:bCs/>
            <w:color w:val="383838"/>
            <w:sz w:val="18"/>
            <w:szCs w:val="18"/>
          </w:rPr>
          <w:t>Transaction #13:</w:t>
        </w:r>
        <w:r w:rsidRPr="008130C5">
          <w:rPr>
            <w:rFonts w:ascii="Arial" w:eastAsia="Times New Roman" w:hAnsi="Arial" w:cs="Arial"/>
            <w:color w:val="383838"/>
            <w:sz w:val="18"/>
            <w:szCs w:val="18"/>
          </w:rPr>
          <w:t xml:space="preserve"> On March 25, owner withdrew cash due to an emergency need. Mr. Gray withdrew $7,000 from the company. What account will increase and what will decrease? Naturally, there is a decrease in Cash since the </w:t>
        </w:r>
        <w:r w:rsidRPr="008130C5">
          <w:rPr>
            <w:rFonts w:ascii="Arial" w:eastAsia="Times New Roman" w:hAnsi="Arial" w:cs="Arial"/>
            <w:color w:val="383838"/>
            <w:sz w:val="18"/>
            <w:szCs w:val="18"/>
          </w:rPr>
          <w:lastRenderedPageBreak/>
          <w:t>company paid Mr. Gray $7,000. In this transaction, we will increase/record withdrawals (Mr. Gray, Drawing) for the said amount.</w:t>
        </w:r>
      </w:ins>
    </w:p>
    <w:tbl>
      <w:tblPr>
        <w:tblW w:w="0" w:type="auto"/>
        <w:shd w:val="clear" w:color="auto" w:fill="989898"/>
        <w:tblCellMar>
          <w:left w:w="0" w:type="dxa"/>
          <w:right w:w="0" w:type="dxa"/>
        </w:tblCellMar>
        <w:tblLook w:val="04A0" w:firstRow="1" w:lastRow="0" w:firstColumn="1" w:lastColumn="0" w:noHBand="0" w:noVBand="1"/>
      </w:tblPr>
      <w:tblGrid>
        <w:gridCol w:w="525"/>
        <w:gridCol w:w="393"/>
        <w:gridCol w:w="3675"/>
        <w:gridCol w:w="930"/>
        <w:gridCol w:w="930"/>
      </w:tblGrid>
      <w:tr w:rsidR="008130C5" w:rsidRPr="008130C5" w:rsidTr="008130C5">
        <w:tc>
          <w:tcPr>
            <w:tcW w:w="525" w:type="dxa"/>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c>
          <w:tcPr>
            <w:tcW w:w="225" w:type="dxa"/>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r w:rsidRPr="008130C5">
              <w:rPr>
                <w:rFonts w:ascii="Arial" w:eastAsia="Times New Roman" w:hAnsi="Arial" w:cs="Arial"/>
                <w:color w:val="383838"/>
                <w:sz w:val="18"/>
                <w:szCs w:val="18"/>
              </w:rPr>
              <w:t>25</w:t>
            </w:r>
          </w:p>
        </w:tc>
        <w:tc>
          <w:tcPr>
            <w:tcW w:w="3675"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rPr>
                <w:rFonts w:ascii="Arial" w:eastAsia="Times New Roman" w:hAnsi="Arial" w:cs="Arial"/>
                <w:color w:val="383838"/>
                <w:sz w:val="18"/>
                <w:szCs w:val="18"/>
              </w:rPr>
            </w:pPr>
            <w:r w:rsidRPr="008130C5">
              <w:rPr>
                <w:rFonts w:ascii="Arial" w:eastAsia="Times New Roman" w:hAnsi="Arial" w:cs="Arial"/>
                <w:color w:val="383838"/>
                <w:sz w:val="18"/>
                <w:szCs w:val="18"/>
              </w:rPr>
              <w:t>Mr. Gray, Drawings</w:t>
            </w:r>
          </w:p>
        </w:tc>
        <w:tc>
          <w:tcPr>
            <w:tcW w:w="930"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7,000.00</w:t>
            </w:r>
          </w:p>
        </w:tc>
        <w:tc>
          <w:tcPr>
            <w:tcW w:w="930"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r>
      <w:tr w:rsidR="008130C5" w:rsidRPr="008130C5" w:rsidTr="008130C5">
        <w:tc>
          <w:tcPr>
            <w:tcW w:w="0" w:type="auto"/>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rPr>
                <w:rFonts w:ascii="Arial" w:eastAsia="Times New Roman" w:hAnsi="Arial" w:cs="Arial"/>
                <w:color w:val="383838"/>
                <w:sz w:val="18"/>
                <w:szCs w:val="18"/>
              </w:rPr>
            </w:pPr>
            <w:r w:rsidRPr="008130C5">
              <w:rPr>
                <w:rFonts w:ascii="Arial" w:eastAsia="Times New Roman" w:hAnsi="Arial" w:cs="Arial"/>
                <w:color w:val="383838"/>
                <w:sz w:val="18"/>
                <w:szCs w:val="18"/>
              </w:rPr>
              <w:t>      Cash</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7,000.00</w:t>
            </w:r>
          </w:p>
        </w:tc>
      </w:tr>
    </w:tbl>
    <w:p w:rsidR="008130C5" w:rsidRPr="008130C5" w:rsidRDefault="008130C5" w:rsidP="008130C5">
      <w:pPr>
        <w:shd w:val="clear" w:color="auto" w:fill="989898"/>
        <w:spacing w:after="0" w:line="285" w:lineRule="atLeast"/>
        <w:jc w:val="both"/>
        <w:rPr>
          <w:ins w:id="37" w:author="Unknown"/>
          <w:rFonts w:ascii="Arial" w:eastAsia="Times New Roman" w:hAnsi="Arial" w:cs="Arial"/>
          <w:color w:val="383838"/>
          <w:sz w:val="18"/>
          <w:szCs w:val="18"/>
        </w:rPr>
      </w:pPr>
      <w:ins w:id="38" w:author="Unknown">
        <w:r w:rsidRPr="008130C5">
          <w:rPr>
            <w:rFonts w:ascii="Arial" w:eastAsia="Times New Roman" w:hAnsi="Arial" w:cs="Arial"/>
            <w:b/>
            <w:bCs/>
            <w:color w:val="383838"/>
            <w:sz w:val="18"/>
            <w:szCs w:val="18"/>
          </w:rPr>
          <w:t>Transaction # 14:</w:t>
        </w:r>
        <w:r w:rsidRPr="008130C5">
          <w:rPr>
            <w:rFonts w:ascii="Arial" w:eastAsia="Times New Roman" w:hAnsi="Arial" w:cs="Arial"/>
            <w:color w:val="383838"/>
            <w:sz w:val="18"/>
            <w:szCs w:val="18"/>
          </w:rPr>
          <w:t> On March 29, the company paid rent for March, $ 1,500. Again, we will record the expense by debiting it and decrease cash by crediting it.</w:t>
        </w:r>
      </w:ins>
    </w:p>
    <w:tbl>
      <w:tblPr>
        <w:tblW w:w="0" w:type="auto"/>
        <w:shd w:val="clear" w:color="auto" w:fill="989898"/>
        <w:tblCellMar>
          <w:left w:w="0" w:type="dxa"/>
          <w:right w:w="0" w:type="dxa"/>
        </w:tblCellMar>
        <w:tblLook w:val="04A0" w:firstRow="1" w:lastRow="0" w:firstColumn="1" w:lastColumn="0" w:noHBand="0" w:noVBand="1"/>
      </w:tblPr>
      <w:tblGrid>
        <w:gridCol w:w="525"/>
        <w:gridCol w:w="393"/>
        <w:gridCol w:w="3675"/>
        <w:gridCol w:w="930"/>
        <w:gridCol w:w="930"/>
      </w:tblGrid>
      <w:tr w:rsidR="008130C5" w:rsidRPr="008130C5" w:rsidTr="008130C5">
        <w:tc>
          <w:tcPr>
            <w:tcW w:w="525" w:type="dxa"/>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c>
          <w:tcPr>
            <w:tcW w:w="225" w:type="dxa"/>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r w:rsidRPr="008130C5">
              <w:rPr>
                <w:rFonts w:ascii="Arial" w:eastAsia="Times New Roman" w:hAnsi="Arial" w:cs="Arial"/>
                <w:color w:val="383838"/>
                <w:sz w:val="18"/>
                <w:szCs w:val="18"/>
              </w:rPr>
              <w:t>29</w:t>
            </w:r>
          </w:p>
        </w:tc>
        <w:tc>
          <w:tcPr>
            <w:tcW w:w="3675"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rPr>
                <w:rFonts w:ascii="Arial" w:eastAsia="Times New Roman" w:hAnsi="Arial" w:cs="Arial"/>
                <w:color w:val="383838"/>
                <w:sz w:val="18"/>
                <w:szCs w:val="18"/>
              </w:rPr>
            </w:pPr>
            <w:r w:rsidRPr="008130C5">
              <w:rPr>
                <w:rFonts w:ascii="Arial" w:eastAsia="Times New Roman" w:hAnsi="Arial" w:cs="Arial"/>
                <w:color w:val="383838"/>
                <w:sz w:val="18"/>
                <w:szCs w:val="18"/>
              </w:rPr>
              <w:t>Rent Expense</w:t>
            </w:r>
          </w:p>
        </w:tc>
        <w:tc>
          <w:tcPr>
            <w:tcW w:w="930"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1,500.00</w:t>
            </w:r>
          </w:p>
        </w:tc>
        <w:tc>
          <w:tcPr>
            <w:tcW w:w="930"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r>
      <w:tr w:rsidR="008130C5" w:rsidRPr="008130C5" w:rsidTr="008130C5">
        <w:tc>
          <w:tcPr>
            <w:tcW w:w="0" w:type="auto"/>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rPr>
                <w:rFonts w:ascii="Arial" w:eastAsia="Times New Roman" w:hAnsi="Arial" w:cs="Arial"/>
                <w:color w:val="383838"/>
                <w:sz w:val="18"/>
                <w:szCs w:val="18"/>
              </w:rPr>
            </w:pPr>
            <w:r w:rsidRPr="008130C5">
              <w:rPr>
                <w:rFonts w:ascii="Arial" w:eastAsia="Times New Roman" w:hAnsi="Arial" w:cs="Arial"/>
                <w:color w:val="383838"/>
                <w:sz w:val="18"/>
                <w:szCs w:val="18"/>
              </w:rPr>
              <w:t>      Cash</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1,500.00</w:t>
            </w:r>
          </w:p>
        </w:tc>
      </w:tr>
    </w:tbl>
    <w:p w:rsidR="008130C5" w:rsidRPr="008130C5" w:rsidRDefault="008130C5" w:rsidP="008130C5">
      <w:pPr>
        <w:shd w:val="clear" w:color="auto" w:fill="989898"/>
        <w:spacing w:after="0" w:line="285" w:lineRule="atLeast"/>
        <w:jc w:val="both"/>
        <w:rPr>
          <w:ins w:id="39" w:author="Unknown"/>
          <w:rFonts w:ascii="Arial" w:eastAsia="Times New Roman" w:hAnsi="Arial" w:cs="Arial"/>
          <w:color w:val="383838"/>
          <w:sz w:val="18"/>
          <w:szCs w:val="18"/>
        </w:rPr>
      </w:pPr>
      <w:ins w:id="40" w:author="Unknown">
        <w:r w:rsidRPr="008130C5">
          <w:rPr>
            <w:rFonts w:ascii="Arial" w:eastAsia="Times New Roman" w:hAnsi="Arial" w:cs="Arial"/>
            <w:b/>
            <w:bCs/>
            <w:color w:val="383838"/>
            <w:sz w:val="18"/>
            <w:szCs w:val="18"/>
          </w:rPr>
          <w:t>Transaction #15:</w:t>
        </w:r>
        <w:r w:rsidRPr="008130C5">
          <w:rPr>
            <w:rFonts w:ascii="Arial" w:eastAsia="Times New Roman" w:hAnsi="Arial" w:cs="Arial"/>
            <w:color w:val="383838"/>
            <w:sz w:val="18"/>
            <w:szCs w:val="18"/>
          </w:rPr>
          <w:t> On March 31, the company paid salaries to its employees, $3,500. For this transaction, we will record/increase the expense account by debiting it and decrease cash by crediting it. (</w:t>
        </w:r>
        <w:r w:rsidRPr="008130C5">
          <w:rPr>
            <w:rFonts w:ascii="Arial" w:eastAsia="Times New Roman" w:hAnsi="Arial" w:cs="Arial"/>
            <w:i/>
            <w:iCs/>
            <w:color w:val="383838"/>
            <w:sz w:val="18"/>
            <w:szCs w:val="18"/>
          </w:rPr>
          <w:t>Note: This is a simplified entry to represent the payment of salaries. In actual practice, different payroll accounting methods are applied.</w:t>
        </w:r>
        <w:r w:rsidRPr="008130C5">
          <w:rPr>
            <w:rFonts w:ascii="Arial" w:eastAsia="Times New Roman" w:hAnsi="Arial" w:cs="Arial"/>
            <w:color w:val="383838"/>
            <w:sz w:val="18"/>
            <w:szCs w:val="18"/>
          </w:rPr>
          <w:t>)</w:t>
        </w:r>
      </w:ins>
    </w:p>
    <w:tbl>
      <w:tblPr>
        <w:tblW w:w="0" w:type="auto"/>
        <w:shd w:val="clear" w:color="auto" w:fill="989898"/>
        <w:tblCellMar>
          <w:left w:w="0" w:type="dxa"/>
          <w:right w:w="0" w:type="dxa"/>
        </w:tblCellMar>
        <w:tblLook w:val="04A0" w:firstRow="1" w:lastRow="0" w:firstColumn="1" w:lastColumn="0" w:noHBand="0" w:noVBand="1"/>
      </w:tblPr>
      <w:tblGrid>
        <w:gridCol w:w="525"/>
        <w:gridCol w:w="393"/>
        <w:gridCol w:w="3675"/>
        <w:gridCol w:w="930"/>
        <w:gridCol w:w="930"/>
      </w:tblGrid>
      <w:tr w:rsidR="008130C5" w:rsidRPr="008130C5" w:rsidTr="008130C5">
        <w:tc>
          <w:tcPr>
            <w:tcW w:w="525" w:type="dxa"/>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c>
          <w:tcPr>
            <w:tcW w:w="225" w:type="dxa"/>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r w:rsidRPr="008130C5">
              <w:rPr>
                <w:rFonts w:ascii="Arial" w:eastAsia="Times New Roman" w:hAnsi="Arial" w:cs="Arial"/>
                <w:color w:val="383838"/>
                <w:sz w:val="18"/>
                <w:szCs w:val="18"/>
              </w:rPr>
              <w:t>31</w:t>
            </w:r>
          </w:p>
        </w:tc>
        <w:tc>
          <w:tcPr>
            <w:tcW w:w="3675"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rPr>
                <w:rFonts w:ascii="Arial" w:eastAsia="Times New Roman" w:hAnsi="Arial" w:cs="Arial"/>
                <w:color w:val="383838"/>
                <w:sz w:val="18"/>
                <w:szCs w:val="18"/>
              </w:rPr>
            </w:pPr>
            <w:r w:rsidRPr="008130C5">
              <w:rPr>
                <w:rFonts w:ascii="Arial" w:eastAsia="Times New Roman" w:hAnsi="Arial" w:cs="Arial"/>
                <w:color w:val="383838"/>
                <w:sz w:val="18"/>
                <w:szCs w:val="18"/>
              </w:rPr>
              <w:t>Salaries Expense</w:t>
            </w:r>
          </w:p>
        </w:tc>
        <w:tc>
          <w:tcPr>
            <w:tcW w:w="930"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3,500.00</w:t>
            </w:r>
          </w:p>
        </w:tc>
        <w:tc>
          <w:tcPr>
            <w:tcW w:w="930" w:type="dxa"/>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r>
      <w:tr w:rsidR="008130C5" w:rsidRPr="008130C5" w:rsidTr="008130C5">
        <w:tc>
          <w:tcPr>
            <w:tcW w:w="0" w:type="auto"/>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DEFED3"/>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center"/>
              <w:rPr>
                <w:rFonts w:ascii="Arial" w:eastAsia="Times New Roman" w:hAnsi="Arial" w:cs="Arial"/>
                <w:color w:val="383838"/>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rPr>
                <w:rFonts w:ascii="Arial" w:eastAsia="Times New Roman" w:hAnsi="Arial" w:cs="Arial"/>
                <w:color w:val="383838"/>
                <w:sz w:val="18"/>
                <w:szCs w:val="18"/>
              </w:rPr>
            </w:pPr>
            <w:r w:rsidRPr="008130C5">
              <w:rPr>
                <w:rFonts w:ascii="Arial" w:eastAsia="Times New Roman" w:hAnsi="Arial" w:cs="Arial"/>
                <w:color w:val="383838"/>
                <w:sz w:val="18"/>
                <w:szCs w:val="18"/>
              </w:rPr>
              <w:t>      Cash</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 </w:t>
            </w:r>
          </w:p>
        </w:tc>
        <w:tc>
          <w:tcPr>
            <w:tcW w:w="0" w:type="auto"/>
            <w:tcBorders>
              <w:top w:val="single" w:sz="6" w:space="0" w:color="CCCCCC"/>
              <w:left w:val="single" w:sz="6" w:space="0" w:color="CCCCCC"/>
              <w:bottom w:val="single" w:sz="6" w:space="0" w:color="CCCCCC"/>
              <w:right w:val="single" w:sz="6" w:space="0" w:color="CCCCCC"/>
            </w:tcBorders>
            <w:shd w:val="clear" w:color="auto" w:fill="989898"/>
            <w:tcMar>
              <w:top w:w="24" w:type="dxa"/>
              <w:left w:w="72" w:type="dxa"/>
              <w:bottom w:w="24" w:type="dxa"/>
              <w:right w:w="72" w:type="dxa"/>
            </w:tcMar>
            <w:vAlign w:val="center"/>
            <w:hideMark/>
          </w:tcPr>
          <w:p w:rsidR="008130C5" w:rsidRPr="008130C5" w:rsidRDefault="008130C5" w:rsidP="008130C5">
            <w:pPr>
              <w:spacing w:before="24" w:after="24" w:line="285" w:lineRule="atLeast"/>
              <w:ind w:left="24" w:right="24"/>
              <w:jc w:val="right"/>
              <w:rPr>
                <w:rFonts w:ascii="Arial" w:eastAsia="Times New Roman" w:hAnsi="Arial" w:cs="Arial"/>
                <w:color w:val="383838"/>
                <w:sz w:val="18"/>
                <w:szCs w:val="18"/>
              </w:rPr>
            </w:pPr>
            <w:r w:rsidRPr="008130C5">
              <w:rPr>
                <w:rFonts w:ascii="Arial" w:eastAsia="Times New Roman" w:hAnsi="Arial" w:cs="Arial"/>
                <w:color w:val="383838"/>
                <w:sz w:val="18"/>
                <w:szCs w:val="18"/>
              </w:rPr>
              <w:t>3,500.00</w:t>
            </w:r>
          </w:p>
        </w:tc>
      </w:tr>
    </w:tbl>
    <w:p w:rsidR="008130C5" w:rsidRPr="008130C5" w:rsidRDefault="008130C5" w:rsidP="008130C5">
      <w:pPr>
        <w:shd w:val="clear" w:color="auto" w:fill="989898"/>
        <w:spacing w:after="0" w:line="285" w:lineRule="atLeast"/>
        <w:jc w:val="both"/>
        <w:rPr>
          <w:ins w:id="41" w:author="Unknown"/>
          <w:rFonts w:ascii="Arial" w:eastAsia="Times New Roman" w:hAnsi="Arial" w:cs="Arial"/>
          <w:color w:val="383838"/>
          <w:sz w:val="18"/>
          <w:szCs w:val="18"/>
        </w:rPr>
      </w:pPr>
      <w:ins w:id="42" w:author="Unknown">
        <w:r w:rsidRPr="008130C5">
          <w:rPr>
            <w:rFonts w:ascii="Arial" w:eastAsia="Times New Roman" w:hAnsi="Arial" w:cs="Arial"/>
            <w:color w:val="383838"/>
            <w:sz w:val="18"/>
            <w:szCs w:val="18"/>
          </w:rPr>
          <w:t>There you have it. I know you are getting the hang of it by now. If not, then you can always go back to the examples above. Remember that accounting skills require some practice and exposure.</w:t>
        </w:r>
      </w:ins>
    </w:p>
    <w:p w:rsidR="00C7489A" w:rsidRDefault="008130C5"/>
    <w:sectPr w:rsidR="00C74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0C5"/>
    <w:rsid w:val="0008175D"/>
    <w:rsid w:val="008130C5"/>
    <w:rsid w:val="00A40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116526">
      <w:bodyDiv w:val="1"/>
      <w:marLeft w:val="0"/>
      <w:marRight w:val="0"/>
      <w:marTop w:val="0"/>
      <w:marBottom w:val="0"/>
      <w:divBdr>
        <w:top w:val="none" w:sz="0" w:space="0" w:color="auto"/>
        <w:left w:val="none" w:sz="0" w:space="0" w:color="auto"/>
        <w:bottom w:val="none" w:sz="0" w:space="0" w:color="auto"/>
        <w:right w:val="none" w:sz="0" w:space="0" w:color="auto"/>
      </w:divBdr>
      <w:divsChild>
        <w:div w:id="1154298128">
          <w:marLeft w:val="0"/>
          <w:marRight w:val="0"/>
          <w:marTop w:val="0"/>
          <w:marBottom w:val="0"/>
          <w:divBdr>
            <w:top w:val="none" w:sz="0" w:space="0" w:color="auto"/>
            <w:left w:val="none" w:sz="0" w:space="0" w:color="auto"/>
            <w:bottom w:val="dotted" w:sz="6" w:space="5" w:color="CECECE"/>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980</Words>
  <Characters>5592</Characters>
  <Application>Microsoft Office Word</Application>
  <DocSecurity>0</DocSecurity>
  <Lines>46</Lines>
  <Paragraphs>13</Paragraphs>
  <ScaleCrop>false</ScaleCrop>
  <Company/>
  <LinksUpToDate>false</LinksUpToDate>
  <CharactersWithSpaces>6559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Rogelio</dc:creator>
  <cp:lastModifiedBy>Rogelio</cp:lastModifiedBy>
  <cp:revision>1</cp:revision>
  <dcterms:created xsi:type="dcterms:W3CDTF">2012-10-01T09:02:00Z</dcterms:created>
  <dcterms:modified xsi:type="dcterms:W3CDTF">2012-10-01T09:03:00Z</dcterms:modified>
</cp:coreProperties>
</file>